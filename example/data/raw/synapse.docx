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1650D" w14:textId="77777777" w:rsidR="00190543" w:rsidRDefault="0061701D">
      <w:pPr>
        <w:pStyle w:val="Heading1"/>
        <w:rPr>
          <w:rFonts w:hint="eastAsia"/>
        </w:rPr>
      </w:pPr>
      <w:bookmarkStart w:id="0" w:name="project-synapse-business-case"/>
      <w:r>
        <w:t>PROJECT SYNAPSE: BUSINESS CASE</w:t>
      </w:r>
    </w:p>
    <w:p w14:paraId="473E66DC" w14:textId="667CF4C0" w:rsidR="00190543" w:rsidRDefault="0061701D">
      <w:pPr>
        <w:pStyle w:val="Heading2"/>
        <w:rPr>
          <w:rFonts w:hint="eastAsia"/>
        </w:rPr>
      </w:pPr>
      <w:bookmarkStart w:id="1" w:name="X549cdaa1b3ff647d4dd6647d931149a7c8d8948"/>
      <w:r>
        <w:t xml:space="preserve">Leveraging Agentic AI to Transform Oncology </w:t>
      </w:r>
      <w:r w:rsidR="002D4DB6">
        <w:t>R&amp;D</w:t>
      </w:r>
    </w:p>
    <w:p w14:paraId="3FFCD62C" w14:textId="77777777" w:rsidR="00190543" w:rsidRDefault="0061701D">
      <w:pPr>
        <w:pStyle w:val="Heading2"/>
        <w:rPr>
          <w:rFonts w:hint="eastAsia"/>
        </w:rPr>
      </w:pPr>
      <w:bookmarkStart w:id="2" w:name="table-of-contents"/>
      <w:bookmarkEnd w:id="1"/>
      <w:r>
        <w:t>Table of Contents</w:t>
      </w:r>
    </w:p>
    <w:p w14:paraId="61B11E10" w14:textId="77777777" w:rsidR="00190543" w:rsidRDefault="0061701D" w:rsidP="0024209F">
      <w:pPr>
        <w:pStyle w:val="Compact"/>
        <w:numPr>
          <w:ilvl w:val="0"/>
          <w:numId w:val="1"/>
        </w:numPr>
      </w:pPr>
      <w:hyperlink w:anchor="X78270785b9552215b74ad1a2e2802b182d35eda">
        <w:r>
          <w:rPr>
            <w:rStyle w:val="Hyperlink"/>
          </w:rPr>
          <w:t>EXECUTIVE SUMMARY: THE STRATEGIC IMPERATIVE FOR AGENTIC AI IN ONCOLOGY</w:t>
        </w:r>
      </w:hyperlink>
    </w:p>
    <w:p w14:paraId="62DB41F9" w14:textId="77777777" w:rsidR="00190543" w:rsidRDefault="0061701D" w:rsidP="0024209F">
      <w:pPr>
        <w:pStyle w:val="Compact"/>
        <w:numPr>
          <w:ilvl w:val="1"/>
          <w:numId w:val="2"/>
        </w:numPr>
      </w:pPr>
      <w:hyperlink w:anchor="the-orchestrators-of-discovery">
        <w:r>
          <w:rPr>
            <w:rStyle w:val="Hyperlink"/>
          </w:rPr>
          <w:t>The Orchestrators of Discovery</w:t>
        </w:r>
      </w:hyperlink>
    </w:p>
    <w:p w14:paraId="107ED875" w14:textId="77777777" w:rsidR="00190543" w:rsidRDefault="0061701D" w:rsidP="0024209F">
      <w:pPr>
        <w:pStyle w:val="Compact"/>
        <w:numPr>
          <w:ilvl w:val="1"/>
          <w:numId w:val="2"/>
        </w:numPr>
      </w:pPr>
      <w:hyperlink w:anchor="four-interconnected-capabilities">
        <w:r>
          <w:rPr>
            <w:rStyle w:val="Hyperlink"/>
          </w:rPr>
          <w:t>Four Interconnected Capabilities</w:t>
        </w:r>
      </w:hyperlink>
    </w:p>
    <w:p w14:paraId="6D42C2AA" w14:textId="77777777" w:rsidR="00190543" w:rsidRDefault="0061701D" w:rsidP="0024209F">
      <w:pPr>
        <w:pStyle w:val="Compact"/>
        <w:numPr>
          <w:ilvl w:val="1"/>
          <w:numId w:val="2"/>
        </w:numPr>
      </w:pPr>
      <w:hyperlink w:anchor="X0fce603ea7f8a6a1c4bf1295c73df5b50f0eae7">
        <w:r>
          <w:rPr>
            <w:rStyle w:val="Hyperlink"/>
          </w:rPr>
          <w:t>Our Approach: Startup Speed with Enterprise Strength</w:t>
        </w:r>
      </w:hyperlink>
    </w:p>
    <w:p w14:paraId="3532DC82" w14:textId="77777777" w:rsidR="00190543" w:rsidRDefault="0061701D" w:rsidP="0024209F">
      <w:pPr>
        <w:pStyle w:val="Compact"/>
        <w:numPr>
          <w:ilvl w:val="0"/>
          <w:numId w:val="1"/>
        </w:numPr>
      </w:pPr>
      <w:hyperlink w:anchor="X95fe7017c0985ccccdfa4dbc39de10790c80da8">
        <w:r>
          <w:rPr>
            <w:rStyle w:val="Hyperlink"/>
          </w:rPr>
          <w:t>2. THE STRATEGIC IMPERATIVE &amp; PROBLEM STATEMENT</w:t>
        </w:r>
      </w:hyperlink>
    </w:p>
    <w:p w14:paraId="7B423E84" w14:textId="77777777" w:rsidR="00190543" w:rsidRDefault="0061701D" w:rsidP="0024209F">
      <w:pPr>
        <w:pStyle w:val="Compact"/>
        <w:numPr>
          <w:ilvl w:val="1"/>
          <w:numId w:val="3"/>
        </w:numPr>
      </w:pPr>
      <w:hyperlink w:anchor="industry-inflection-point">
        <w:r>
          <w:rPr>
            <w:rStyle w:val="Hyperlink"/>
          </w:rPr>
          <w:t>Industry Inflection Point</w:t>
        </w:r>
      </w:hyperlink>
    </w:p>
    <w:p w14:paraId="37653F3F" w14:textId="77777777" w:rsidR="00190543" w:rsidRDefault="0061701D" w:rsidP="0024209F">
      <w:pPr>
        <w:pStyle w:val="Compact"/>
        <w:numPr>
          <w:ilvl w:val="1"/>
          <w:numId w:val="3"/>
        </w:numPr>
      </w:pPr>
      <w:hyperlink w:anchor="the-unsustainable-status-quo">
        <w:r>
          <w:rPr>
            <w:rStyle w:val="Hyperlink"/>
          </w:rPr>
          <w:t>The Unsustainable Status Quo</w:t>
        </w:r>
      </w:hyperlink>
    </w:p>
    <w:p w14:paraId="42381FF0" w14:textId="77777777" w:rsidR="00190543" w:rsidRDefault="0061701D" w:rsidP="0024209F">
      <w:pPr>
        <w:pStyle w:val="Compact"/>
        <w:numPr>
          <w:ilvl w:val="1"/>
          <w:numId w:val="3"/>
        </w:numPr>
      </w:pPr>
      <w:hyperlink w:anchor="strategic-opportunity">
        <w:r>
          <w:rPr>
            <w:rStyle w:val="Hyperlink"/>
          </w:rPr>
          <w:t>Strategic Opportunity</w:t>
        </w:r>
      </w:hyperlink>
    </w:p>
    <w:p w14:paraId="7E2E2209" w14:textId="77777777" w:rsidR="00190543" w:rsidRDefault="0061701D" w:rsidP="0024209F">
      <w:pPr>
        <w:pStyle w:val="Compact"/>
        <w:numPr>
          <w:ilvl w:val="1"/>
          <w:numId w:val="3"/>
        </w:numPr>
      </w:pPr>
      <w:hyperlink w:anchor="competitive-imperative">
        <w:r>
          <w:rPr>
            <w:rStyle w:val="Hyperlink"/>
          </w:rPr>
          <w:t>Competitive Imperative</w:t>
        </w:r>
      </w:hyperlink>
    </w:p>
    <w:p w14:paraId="4ADCAA08" w14:textId="77777777" w:rsidR="00190543" w:rsidRDefault="0061701D" w:rsidP="0024209F">
      <w:pPr>
        <w:pStyle w:val="Compact"/>
        <w:numPr>
          <w:ilvl w:val="0"/>
          <w:numId w:val="1"/>
        </w:numPr>
      </w:pPr>
      <w:hyperlink w:anchor="X3da8dfa5d73c9ffef969a47df93955be062194b">
        <w:r>
          <w:rPr>
            <w:rStyle w:val="Hyperlink"/>
          </w:rPr>
          <w:t>3. SOLUTION AND IMPLEMENTATION OVERVIEW</w:t>
        </w:r>
      </w:hyperlink>
    </w:p>
    <w:p w14:paraId="0E73CB01" w14:textId="77777777" w:rsidR="00190543" w:rsidRDefault="0061701D" w:rsidP="0024209F">
      <w:pPr>
        <w:pStyle w:val="Compact"/>
        <w:numPr>
          <w:ilvl w:val="1"/>
          <w:numId w:val="4"/>
        </w:numPr>
      </w:pPr>
      <w:hyperlink w:anchor="core-platform-capabilities">
        <w:r>
          <w:rPr>
            <w:rStyle w:val="Hyperlink"/>
          </w:rPr>
          <w:t>Core Platform Capabilities</w:t>
        </w:r>
      </w:hyperlink>
    </w:p>
    <w:p w14:paraId="0B3F8D87" w14:textId="77777777" w:rsidR="00190543" w:rsidRDefault="0061701D" w:rsidP="0024209F">
      <w:pPr>
        <w:pStyle w:val="Compact"/>
        <w:numPr>
          <w:ilvl w:val="2"/>
          <w:numId w:val="5"/>
        </w:numPr>
      </w:pPr>
      <w:hyperlink w:anchor="X5c953d6f602f798423bf435485e77855440fb7d">
        <w:r>
          <w:rPr>
            <w:rStyle w:val="Hyperlink"/>
          </w:rPr>
          <w:t>1. Unified Oncology Data Fabric</w:t>
        </w:r>
      </w:hyperlink>
    </w:p>
    <w:p w14:paraId="2025354F" w14:textId="77777777" w:rsidR="00190543" w:rsidRDefault="0061701D" w:rsidP="0024209F">
      <w:pPr>
        <w:pStyle w:val="Compact"/>
        <w:numPr>
          <w:ilvl w:val="2"/>
          <w:numId w:val="5"/>
        </w:numPr>
      </w:pPr>
      <w:hyperlink w:anchor="X783b03070fc46f3860c8302d0b8b5dadd06339f">
        <w:r>
          <w:rPr>
            <w:rStyle w:val="Hyperlink"/>
          </w:rPr>
          <w:t>2. Oncology Foundation Model Hub</w:t>
        </w:r>
      </w:hyperlink>
    </w:p>
    <w:p w14:paraId="4E7AD331" w14:textId="77777777" w:rsidR="00190543" w:rsidRDefault="0061701D" w:rsidP="0024209F">
      <w:pPr>
        <w:pStyle w:val="Compact"/>
        <w:numPr>
          <w:ilvl w:val="2"/>
          <w:numId w:val="5"/>
        </w:numPr>
      </w:pPr>
      <w:hyperlink w:anchor="Xf092da99c9acf0b0b1d05fdc2eeb00e1e31c3ef">
        <w:r>
          <w:rPr>
            <w:rStyle w:val="Hyperlink"/>
          </w:rPr>
          <w:t>3. Agentic AI Framework &amp; Agent Library</w:t>
        </w:r>
      </w:hyperlink>
    </w:p>
    <w:p w14:paraId="5904E12E" w14:textId="77777777" w:rsidR="00190543" w:rsidRDefault="0061701D" w:rsidP="0024209F">
      <w:pPr>
        <w:pStyle w:val="Compact"/>
        <w:numPr>
          <w:ilvl w:val="2"/>
          <w:numId w:val="5"/>
        </w:numPr>
      </w:pPr>
      <w:hyperlink w:anchor="X175c9c6b2edb561d51030b0cd908e41e5694bb0">
        <w:r>
          <w:rPr>
            <w:rStyle w:val="Hyperlink"/>
          </w:rPr>
          <w:t>4. Intuitive User Interface &amp; Interaction Layer</w:t>
        </w:r>
      </w:hyperlink>
    </w:p>
    <w:p w14:paraId="2B3F8E82" w14:textId="77777777" w:rsidR="00190543" w:rsidRDefault="0061701D" w:rsidP="0024209F">
      <w:pPr>
        <w:pStyle w:val="Compact"/>
        <w:numPr>
          <w:ilvl w:val="1"/>
          <w:numId w:val="4"/>
        </w:numPr>
      </w:pPr>
      <w:hyperlink w:anchor="technical-architecture">
        <w:r>
          <w:rPr>
            <w:rStyle w:val="Hyperlink"/>
          </w:rPr>
          <w:t>Technical Architecture</w:t>
        </w:r>
      </w:hyperlink>
    </w:p>
    <w:p w14:paraId="404AE12D" w14:textId="77777777" w:rsidR="00190543" w:rsidRDefault="0061701D" w:rsidP="0024209F">
      <w:pPr>
        <w:pStyle w:val="Compact"/>
        <w:numPr>
          <w:ilvl w:val="1"/>
          <w:numId w:val="4"/>
        </w:numPr>
      </w:pPr>
      <w:hyperlink w:anchor="implementation-approach">
        <w:r>
          <w:rPr>
            <w:rStyle w:val="Hyperlink"/>
          </w:rPr>
          <w:t>Implementation Approach</w:t>
        </w:r>
      </w:hyperlink>
    </w:p>
    <w:p w14:paraId="13AD4DEC" w14:textId="77777777" w:rsidR="00190543" w:rsidRDefault="0061701D" w:rsidP="0024209F">
      <w:pPr>
        <w:pStyle w:val="Compact"/>
        <w:numPr>
          <w:ilvl w:val="0"/>
          <w:numId w:val="1"/>
        </w:numPr>
      </w:pPr>
      <w:hyperlink w:anchor="X204392c300d5ef601835e8910ad7e67e00c6eea">
        <w:r>
          <w:rPr>
            <w:rStyle w:val="Hyperlink"/>
          </w:rPr>
          <w:t>4. BENEFITS AND VALUE PROPOSITION</w:t>
        </w:r>
      </w:hyperlink>
    </w:p>
    <w:p w14:paraId="7A9310A7" w14:textId="77777777" w:rsidR="00190543" w:rsidRDefault="0061701D" w:rsidP="0024209F">
      <w:pPr>
        <w:pStyle w:val="Compact"/>
        <w:numPr>
          <w:ilvl w:val="1"/>
          <w:numId w:val="6"/>
        </w:numPr>
      </w:pPr>
      <w:hyperlink w:anchor="accelerated-development-timelines">
        <w:r>
          <w:rPr>
            <w:rStyle w:val="Hyperlink"/>
          </w:rPr>
          <w:t>Accelerated Development Timelines</w:t>
        </w:r>
      </w:hyperlink>
    </w:p>
    <w:p w14:paraId="76F2C02A" w14:textId="77777777" w:rsidR="00190543" w:rsidRDefault="0061701D" w:rsidP="0024209F">
      <w:pPr>
        <w:pStyle w:val="Compact"/>
        <w:numPr>
          <w:ilvl w:val="1"/>
          <w:numId w:val="6"/>
        </w:numPr>
      </w:pPr>
      <w:hyperlink w:anchor="X0097471ada76545ffe7802a456992b881f09d20">
        <w:r>
          <w:rPr>
            <w:rStyle w:val="Hyperlink"/>
          </w:rPr>
          <w:t>Improved Decision Quality &amp; Reduced Attrition</w:t>
        </w:r>
      </w:hyperlink>
    </w:p>
    <w:p w14:paraId="59C301DE" w14:textId="77777777" w:rsidR="00190543" w:rsidRDefault="0061701D" w:rsidP="0024209F">
      <w:pPr>
        <w:pStyle w:val="Compact"/>
        <w:numPr>
          <w:ilvl w:val="1"/>
          <w:numId w:val="6"/>
        </w:numPr>
      </w:pPr>
      <w:hyperlink w:anchor="enhanced-rd-productivity">
        <w:r>
          <w:rPr>
            <w:rStyle w:val="Hyperlink"/>
          </w:rPr>
          <w:t>Enhanced R&amp;D Productivity</w:t>
        </w:r>
      </w:hyperlink>
    </w:p>
    <w:p w14:paraId="292B902B" w14:textId="77777777" w:rsidR="00190543" w:rsidRDefault="0061701D" w:rsidP="0024209F">
      <w:pPr>
        <w:pStyle w:val="Compact"/>
        <w:numPr>
          <w:ilvl w:val="1"/>
          <w:numId w:val="6"/>
        </w:numPr>
      </w:pPr>
      <w:hyperlink w:anchor="optimized-trial-design--execution">
        <w:r>
          <w:rPr>
            <w:rStyle w:val="Hyperlink"/>
          </w:rPr>
          <w:t>Optimized Trial Design &amp; Execution</w:t>
        </w:r>
      </w:hyperlink>
    </w:p>
    <w:p w14:paraId="07469864" w14:textId="77777777" w:rsidR="00190543" w:rsidRDefault="0061701D" w:rsidP="0024209F">
      <w:pPr>
        <w:pStyle w:val="Compact"/>
        <w:numPr>
          <w:ilvl w:val="1"/>
          <w:numId w:val="6"/>
        </w:numPr>
      </w:pPr>
      <w:hyperlink w:anchor="X553972953726590626875bea8a2f3d8d11c9cf4">
        <w:r>
          <w:rPr>
            <w:rStyle w:val="Hyperlink"/>
          </w:rPr>
          <w:t>Competitive Advantage &amp; Strategic Positioning</w:t>
        </w:r>
      </w:hyperlink>
    </w:p>
    <w:p w14:paraId="3A50F4D8" w14:textId="77777777" w:rsidR="00190543" w:rsidRDefault="0061701D" w:rsidP="0024209F">
      <w:pPr>
        <w:pStyle w:val="Compact"/>
        <w:numPr>
          <w:ilvl w:val="1"/>
          <w:numId w:val="6"/>
        </w:numPr>
      </w:pPr>
      <w:hyperlink w:anchor="quantifiable-return-on-investment">
        <w:r>
          <w:rPr>
            <w:rStyle w:val="Hyperlink"/>
          </w:rPr>
          <w:t>Quantifiable Return on Investment</w:t>
        </w:r>
      </w:hyperlink>
    </w:p>
    <w:p w14:paraId="4ECDC501" w14:textId="77777777" w:rsidR="00190543" w:rsidRDefault="0061701D" w:rsidP="0024209F">
      <w:pPr>
        <w:pStyle w:val="Compact"/>
        <w:numPr>
          <w:ilvl w:val="1"/>
          <w:numId w:val="6"/>
        </w:numPr>
      </w:pPr>
      <w:hyperlink w:anchor="patient-impact">
        <w:r>
          <w:rPr>
            <w:rStyle w:val="Hyperlink"/>
          </w:rPr>
          <w:t>Patient Impact</w:t>
        </w:r>
      </w:hyperlink>
    </w:p>
    <w:p w14:paraId="470B9C97" w14:textId="77777777" w:rsidR="00190543" w:rsidRDefault="0061701D" w:rsidP="0024209F">
      <w:pPr>
        <w:pStyle w:val="Compact"/>
        <w:numPr>
          <w:ilvl w:val="0"/>
          <w:numId w:val="1"/>
        </w:numPr>
      </w:pPr>
      <w:hyperlink w:anchor="X6faf1bc0af60499102c8de7138cb88f94452aec">
        <w:r>
          <w:rPr>
            <w:rStyle w:val="Hyperlink"/>
          </w:rPr>
          <w:t>5. OPERATING MODEL: “STARTUP WITHIN THE ENTERPRISE”</w:t>
        </w:r>
      </w:hyperlink>
    </w:p>
    <w:p w14:paraId="238335E8" w14:textId="77777777" w:rsidR="00190543" w:rsidRDefault="0061701D" w:rsidP="0024209F">
      <w:pPr>
        <w:pStyle w:val="Compact"/>
        <w:numPr>
          <w:ilvl w:val="1"/>
          <w:numId w:val="7"/>
        </w:numPr>
      </w:pPr>
      <w:hyperlink w:anchor="dedicated-leadership--team-structure">
        <w:r>
          <w:rPr>
            <w:rStyle w:val="Hyperlink"/>
          </w:rPr>
          <w:t>Dedicated Leadership &amp; Team Structure</w:t>
        </w:r>
      </w:hyperlink>
    </w:p>
    <w:p w14:paraId="7BB7D214" w14:textId="77777777" w:rsidR="00190543" w:rsidRDefault="0061701D" w:rsidP="0024209F">
      <w:pPr>
        <w:pStyle w:val="Compact"/>
        <w:numPr>
          <w:ilvl w:val="1"/>
          <w:numId w:val="7"/>
        </w:numPr>
      </w:pPr>
      <w:hyperlink w:anchor="X50936163c41664067923725e85070de17f1a13f">
        <w:r>
          <w:rPr>
            <w:rStyle w:val="Hyperlink"/>
          </w:rPr>
          <w:t>Agile Methodology Tailored for Scientific R&amp;D</w:t>
        </w:r>
      </w:hyperlink>
    </w:p>
    <w:p w14:paraId="5603506F" w14:textId="77777777" w:rsidR="00190543" w:rsidRDefault="0061701D" w:rsidP="0024209F">
      <w:pPr>
        <w:pStyle w:val="Compact"/>
        <w:numPr>
          <w:ilvl w:val="1"/>
          <w:numId w:val="7"/>
        </w:numPr>
      </w:pPr>
      <w:hyperlink w:anchor="mission-oriented-pod-structure">
        <w:r>
          <w:rPr>
            <w:rStyle w:val="Hyperlink"/>
          </w:rPr>
          <w:t>Mission-Oriented Pod Structure</w:t>
        </w:r>
      </w:hyperlink>
    </w:p>
    <w:p w14:paraId="5831A63D" w14:textId="77777777" w:rsidR="00190543" w:rsidRDefault="0061701D" w:rsidP="0024209F">
      <w:pPr>
        <w:pStyle w:val="Compact"/>
        <w:numPr>
          <w:ilvl w:val="1"/>
          <w:numId w:val="7"/>
        </w:numPr>
      </w:pPr>
      <w:hyperlink w:anchor="Xdb801a2a9b8d8109a7fdcb5ce131c8518c64b24">
        <w:r>
          <w:rPr>
            <w:rStyle w:val="Hyperlink"/>
          </w:rPr>
          <w:t>Streamlined Governance &amp; Enterprise Integration</w:t>
        </w:r>
      </w:hyperlink>
    </w:p>
    <w:p w14:paraId="03C34BEE" w14:textId="77777777" w:rsidR="00190543" w:rsidRDefault="0061701D" w:rsidP="0024209F">
      <w:pPr>
        <w:pStyle w:val="Compact"/>
        <w:numPr>
          <w:ilvl w:val="1"/>
          <w:numId w:val="7"/>
        </w:numPr>
      </w:pPr>
      <w:hyperlink w:anchor="technical-operations-approach">
        <w:r>
          <w:rPr>
            <w:rStyle w:val="Hyperlink"/>
          </w:rPr>
          <w:t>Technical Operations Approach</w:t>
        </w:r>
      </w:hyperlink>
    </w:p>
    <w:p w14:paraId="76448DCC" w14:textId="77777777" w:rsidR="00190543" w:rsidRDefault="0061701D" w:rsidP="0024209F">
      <w:pPr>
        <w:pStyle w:val="Compact"/>
        <w:numPr>
          <w:ilvl w:val="1"/>
          <w:numId w:val="7"/>
        </w:numPr>
      </w:pPr>
      <w:hyperlink w:anchor="fail-fast-learn-fast-culture">
        <w:r>
          <w:rPr>
            <w:rStyle w:val="Hyperlink"/>
          </w:rPr>
          <w:t>Fail Fast, Learn Fast Culture</w:t>
        </w:r>
      </w:hyperlink>
    </w:p>
    <w:p w14:paraId="3F00CEFC" w14:textId="77777777" w:rsidR="00190543" w:rsidRDefault="0061701D" w:rsidP="0024209F">
      <w:pPr>
        <w:pStyle w:val="Compact"/>
        <w:numPr>
          <w:ilvl w:val="1"/>
          <w:numId w:val="7"/>
        </w:numPr>
      </w:pPr>
      <w:hyperlink w:anchor="change-management--adoption-strategy">
        <w:r>
          <w:rPr>
            <w:rStyle w:val="Hyperlink"/>
          </w:rPr>
          <w:t>Change Management &amp; Adoption Strategy</w:t>
        </w:r>
      </w:hyperlink>
    </w:p>
    <w:p w14:paraId="1D116766" w14:textId="77777777" w:rsidR="00190543" w:rsidRDefault="0061701D" w:rsidP="0024209F">
      <w:pPr>
        <w:pStyle w:val="Compact"/>
        <w:numPr>
          <w:ilvl w:val="0"/>
          <w:numId w:val="1"/>
        </w:numPr>
      </w:pPr>
      <w:hyperlink w:anchor="Xd5bd594e9f358838205bd536ada5a21d09915d9">
        <w:r>
          <w:rPr>
            <w:rStyle w:val="Hyperlink"/>
          </w:rPr>
          <w:t>6. TEAM AND RESOURCES</w:t>
        </w:r>
      </w:hyperlink>
    </w:p>
    <w:p w14:paraId="3FB88354" w14:textId="77777777" w:rsidR="00190543" w:rsidRDefault="0061701D" w:rsidP="0024209F">
      <w:pPr>
        <w:pStyle w:val="Compact"/>
        <w:numPr>
          <w:ilvl w:val="1"/>
          <w:numId w:val="8"/>
        </w:numPr>
      </w:pPr>
      <w:hyperlink w:anchor="Xde6ea95694d1760aecedf087f78bfaec853b081">
        <w:r>
          <w:rPr>
            <w:rStyle w:val="Hyperlink"/>
          </w:rPr>
          <w:t>Refined Team Structure for Project Synapse</w:t>
        </w:r>
      </w:hyperlink>
    </w:p>
    <w:p w14:paraId="24930E1A" w14:textId="77777777" w:rsidR="00190543" w:rsidRDefault="0061701D" w:rsidP="0024209F">
      <w:pPr>
        <w:pStyle w:val="Compact"/>
        <w:numPr>
          <w:ilvl w:val="1"/>
          <w:numId w:val="8"/>
        </w:numPr>
      </w:pPr>
      <w:hyperlink w:anchor="key-responsibilities-by-team">
        <w:r>
          <w:rPr>
            <w:rStyle w:val="Hyperlink"/>
          </w:rPr>
          <w:t>Key Responsibilities by Team</w:t>
        </w:r>
      </w:hyperlink>
    </w:p>
    <w:p w14:paraId="3890B418" w14:textId="77777777" w:rsidR="00190543" w:rsidRDefault="0061701D" w:rsidP="0024209F">
      <w:pPr>
        <w:pStyle w:val="Compact"/>
        <w:numPr>
          <w:ilvl w:val="1"/>
          <w:numId w:val="8"/>
        </w:numPr>
      </w:pPr>
      <w:hyperlink w:anchor="resource-optimization-strategies">
        <w:r>
          <w:rPr>
            <w:rStyle w:val="Hyperlink"/>
          </w:rPr>
          <w:t>Resource Optimization Strategies</w:t>
        </w:r>
      </w:hyperlink>
    </w:p>
    <w:p w14:paraId="2259BC7C" w14:textId="77777777" w:rsidR="00190543" w:rsidRDefault="0061701D" w:rsidP="0024209F">
      <w:pPr>
        <w:pStyle w:val="Compact"/>
        <w:numPr>
          <w:ilvl w:val="1"/>
          <w:numId w:val="8"/>
        </w:numPr>
      </w:pPr>
      <w:hyperlink w:anchor="critical-success-factors">
        <w:r>
          <w:rPr>
            <w:rStyle w:val="Hyperlink"/>
          </w:rPr>
          <w:t>Critical Success Factors</w:t>
        </w:r>
      </w:hyperlink>
    </w:p>
    <w:p w14:paraId="67A0AAA0" w14:textId="77777777" w:rsidR="00190543" w:rsidRDefault="0061701D" w:rsidP="0024209F">
      <w:pPr>
        <w:pStyle w:val="Compact"/>
        <w:numPr>
          <w:ilvl w:val="0"/>
          <w:numId w:val="1"/>
        </w:numPr>
      </w:pPr>
      <w:hyperlink w:anchor="X7cca44f7d18ce1aa61e5741ed7488bbc4e4960e">
        <w:r>
          <w:rPr>
            <w:rStyle w:val="Hyperlink"/>
          </w:rPr>
          <w:t>7. RISK ASSESSMENT &amp; MITIGATION STRATEGY</w:t>
        </w:r>
      </w:hyperlink>
    </w:p>
    <w:p w14:paraId="19BEA434" w14:textId="77777777" w:rsidR="00190543" w:rsidRDefault="0061701D" w:rsidP="0024209F">
      <w:pPr>
        <w:pStyle w:val="Compact"/>
        <w:numPr>
          <w:ilvl w:val="1"/>
          <w:numId w:val="9"/>
        </w:numPr>
      </w:pPr>
      <w:hyperlink w:anchor="Xeef190656414e2355e86c120d09b966771e4fa0">
        <w:r>
          <w:rPr>
            <w:rStyle w:val="Hyperlink"/>
          </w:rPr>
          <w:t>Key Risk Categories and Mitigation Approaches</w:t>
        </w:r>
      </w:hyperlink>
    </w:p>
    <w:p w14:paraId="41AE1DD5" w14:textId="77777777" w:rsidR="00190543" w:rsidRDefault="0061701D" w:rsidP="0024209F">
      <w:pPr>
        <w:pStyle w:val="Compact"/>
        <w:numPr>
          <w:ilvl w:val="1"/>
          <w:numId w:val="9"/>
        </w:numPr>
      </w:pPr>
      <w:hyperlink w:anchor="risk-management-framework">
        <w:r>
          <w:rPr>
            <w:rStyle w:val="Hyperlink"/>
          </w:rPr>
          <w:t>Risk Management Framework</w:t>
        </w:r>
      </w:hyperlink>
    </w:p>
    <w:p w14:paraId="4FBB3E08" w14:textId="77777777" w:rsidR="00190543" w:rsidRDefault="0061701D" w:rsidP="0024209F">
      <w:pPr>
        <w:pStyle w:val="Compact"/>
        <w:numPr>
          <w:ilvl w:val="0"/>
          <w:numId w:val="1"/>
        </w:numPr>
      </w:pPr>
      <w:hyperlink w:anchor="Xe993841ca138d3ede947c95cf15c47726b7694e">
        <w:r>
          <w:rPr>
            <w:rStyle w:val="Hyperlink"/>
          </w:rPr>
          <w:t>8. FINANCIAL PROJECTIONS</w:t>
        </w:r>
      </w:hyperlink>
    </w:p>
    <w:p w14:paraId="5D47A7F3" w14:textId="77777777" w:rsidR="00190543" w:rsidRDefault="0061701D" w:rsidP="0024209F">
      <w:pPr>
        <w:pStyle w:val="Compact"/>
        <w:numPr>
          <w:ilvl w:val="1"/>
          <w:numId w:val="10"/>
        </w:numPr>
      </w:pPr>
      <w:hyperlink w:anchor="investment-overview">
        <w:r>
          <w:rPr>
            <w:rStyle w:val="Hyperlink"/>
          </w:rPr>
          <w:t>Investment Overview</w:t>
        </w:r>
      </w:hyperlink>
    </w:p>
    <w:p w14:paraId="2102F676" w14:textId="77777777" w:rsidR="00190543" w:rsidRDefault="0061701D" w:rsidP="0024209F">
      <w:pPr>
        <w:pStyle w:val="Compact"/>
        <w:numPr>
          <w:ilvl w:val="1"/>
          <w:numId w:val="10"/>
        </w:numPr>
      </w:pPr>
      <w:hyperlink w:anchor="detailed-cost-breakdown">
        <w:r>
          <w:rPr>
            <w:rStyle w:val="Hyperlink"/>
          </w:rPr>
          <w:t>Detailed Cost Breakdown</w:t>
        </w:r>
      </w:hyperlink>
    </w:p>
    <w:p w14:paraId="09B5D6E6" w14:textId="77777777" w:rsidR="00190543" w:rsidRDefault="0061701D" w:rsidP="0024209F">
      <w:pPr>
        <w:pStyle w:val="Compact"/>
        <w:numPr>
          <w:ilvl w:val="1"/>
          <w:numId w:val="10"/>
        </w:numPr>
      </w:pPr>
      <w:hyperlink w:anchor="investment-timeline-and-milestones">
        <w:r>
          <w:rPr>
            <w:rStyle w:val="Hyperlink"/>
          </w:rPr>
          <w:t>Investment Timeline and Milestones</w:t>
        </w:r>
      </w:hyperlink>
    </w:p>
    <w:p w14:paraId="2001FAB7" w14:textId="77777777" w:rsidR="00190543" w:rsidRDefault="0061701D" w:rsidP="0024209F">
      <w:pPr>
        <w:pStyle w:val="Compact"/>
        <w:numPr>
          <w:ilvl w:val="1"/>
          <w:numId w:val="10"/>
        </w:numPr>
      </w:pPr>
      <w:hyperlink w:anchor="return-on-investment-model">
        <w:r>
          <w:rPr>
            <w:rStyle w:val="Hyperlink"/>
          </w:rPr>
          <w:t>Return on Investment Model</w:t>
        </w:r>
      </w:hyperlink>
    </w:p>
    <w:p w14:paraId="06FC0B10" w14:textId="77777777" w:rsidR="00190543" w:rsidRDefault="0061701D" w:rsidP="0024209F">
      <w:pPr>
        <w:pStyle w:val="Compact"/>
        <w:numPr>
          <w:ilvl w:val="1"/>
          <w:numId w:val="10"/>
        </w:numPr>
      </w:pPr>
      <w:hyperlink w:anchor="sensitivity-analysis">
        <w:r>
          <w:rPr>
            <w:rStyle w:val="Hyperlink"/>
          </w:rPr>
          <w:t>Sensitivity Analysis</w:t>
        </w:r>
      </w:hyperlink>
    </w:p>
    <w:p w14:paraId="0E410A5B" w14:textId="77777777" w:rsidR="00190543" w:rsidRDefault="0061701D" w:rsidP="0024209F">
      <w:pPr>
        <w:pStyle w:val="Compact"/>
        <w:numPr>
          <w:ilvl w:val="0"/>
          <w:numId w:val="1"/>
        </w:numPr>
      </w:pPr>
      <w:hyperlink w:anchor="X79a8ee2b39a46bfda19aa4966b3a54cd98dbf13">
        <w:r>
          <w:rPr>
            <w:rStyle w:val="Hyperlink"/>
          </w:rPr>
          <w:t>9. CONCLUSION &amp; RECOMMENDATION</w:t>
        </w:r>
      </w:hyperlink>
    </w:p>
    <w:p w14:paraId="7036F89B" w14:textId="77777777" w:rsidR="00190543" w:rsidRDefault="0061701D" w:rsidP="0024209F">
      <w:pPr>
        <w:pStyle w:val="Compact"/>
        <w:numPr>
          <w:ilvl w:val="1"/>
          <w:numId w:val="11"/>
        </w:numPr>
      </w:pPr>
      <w:hyperlink w:anchor="the-inflection-point-is-now">
        <w:r>
          <w:rPr>
            <w:rStyle w:val="Hyperlink"/>
          </w:rPr>
          <w:t>The Inflection Point is Now</w:t>
        </w:r>
      </w:hyperlink>
    </w:p>
    <w:p w14:paraId="07EC5151" w14:textId="77777777" w:rsidR="00190543" w:rsidRDefault="0061701D" w:rsidP="0024209F">
      <w:pPr>
        <w:pStyle w:val="Compact"/>
        <w:numPr>
          <w:ilvl w:val="1"/>
          <w:numId w:val="11"/>
        </w:numPr>
      </w:pPr>
      <w:hyperlink w:anchor="the-compelling-case-for-action">
        <w:r>
          <w:rPr>
            <w:rStyle w:val="Hyperlink"/>
          </w:rPr>
          <w:t>The Compelling Case for Action</w:t>
        </w:r>
      </w:hyperlink>
    </w:p>
    <w:p w14:paraId="0FF83F69" w14:textId="77777777" w:rsidR="00190543" w:rsidRDefault="0061701D" w:rsidP="0024209F">
      <w:pPr>
        <w:pStyle w:val="Compact"/>
        <w:numPr>
          <w:ilvl w:val="1"/>
          <w:numId w:val="11"/>
        </w:numPr>
      </w:pPr>
      <w:hyperlink w:anchor="Xfd8821a5503c4d7f550a2aeb3f677f7fba4a509">
        <w:r>
          <w:rPr>
            <w:rStyle w:val="Hyperlink"/>
          </w:rPr>
          <w:t>Path Forward: Decisive Action with Managed Risk</w:t>
        </w:r>
      </w:hyperlink>
    </w:p>
    <w:p w14:paraId="41A54E59" w14:textId="77777777" w:rsidR="00190543" w:rsidRDefault="0061701D" w:rsidP="0024209F">
      <w:pPr>
        <w:pStyle w:val="Compact"/>
        <w:numPr>
          <w:ilvl w:val="1"/>
          <w:numId w:val="11"/>
        </w:numPr>
      </w:pPr>
      <w:hyperlink w:anchor="recommendation">
        <w:r>
          <w:rPr>
            <w:rStyle w:val="Hyperlink"/>
          </w:rPr>
          <w:t>Recommendation</w:t>
        </w:r>
      </w:hyperlink>
    </w:p>
    <w:p w14:paraId="7DBB96CD" w14:textId="77777777" w:rsidR="00190543" w:rsidRDefault="0061701D">
      <w:pPr>
        <w:pStyle w:val="Heading1"/>
        <w:rPr>
          <w:rFonts w:hint="eastAsia"/>
        </w:rPr>
      </w:pPr>
      <w:bookmarkStart w:id="3" w:name="X78270785b9552215b74ad1a2e2802b182d35eda"/>
      <w:bookmarkEnd w:id="0"/>
      <w:bookmarkEnd w:id="2"/>
      <w:r>
        <w:t>EXECUTIVE SUMMARY: THE STRATEGIC IMPERATIVE FOR AGENTIC AI IN ONCOLOGY</w:t>
      </w:r>
    </w:p>
    <w:p w14:paraId="20953AF3" w14:textId="77777777" w:rsidR="00190543" w:rsidRDefault="0061701D">
      <w:pPr>
        <w:pStyle w:val="FirstParagraph"/>
      </w:pPr>
      <w:r>
        <w:t>We stand at a transformative inflection point where Agentic AI and foundation models present an unprecedented opportunity to revolutionize oncology clinical development. Project Synapse will establish a cutting-edge data and AI platform that positions us at the forefront of this technological revolution.</w:t>
      </w:r>
    </w:p>
    <w:p w14:paraId="18033527" w14:textId="77777777" w:rsidR="00190543" w:rsidRDefault="0061701D">
      <w:pPr>
        <w:pStyle w:val="Heading2"/>
        <w:rPr>
          <w:rFonts w:hint="eastAsia"/>
        </w:rPr>
      </w:pPr>
      <w:bookmarkStart w:id="4" w:name="the-orchestrators-of-discovery"/>
      <w:r>
        <w:t>The Orchestrators of Discovery</w:t>
      </w:r>
    </w:p>
    <w:p w14:paraId="4E1AC779" w14:textId="538D05B4" w:rsidR="00190543" w:rsidRDefault="0061701D">
      <w:pPr>
        <w:pStyle w:val="FirstParagraph"/>
      </w:pPr>
      <w:commentRangeStart w:id="5"/>
      <w:r>
        <w:t>While many focus on what AI can discover, the true revolution lies in how our platforms will orchestrate the entire discovery process. Project Synapse will create a self-optimizing research environment where infrastructure intelligently coordinates multiple AI systems—functioning as a skilled conductor bringing together diverse instruments to create a unified masterpiece of scientific discovery.</w:t>
      </w:r>
      <w:commentRangeEnd w:id="5"/>
      <w:r>
        <w:commentReference w:id="5"/>
      </w:r>
    </w:p>
    <w:p w14:paraId="74635089" w14:textId="77777777" w:rsidR="00190543" w:rsidRDefault="0061701D">
      <w:pPr>
        <w:pStyle w:val="BodyText"/>
      </w:pPr>
      <w:r w:rsidRPr="49ECD070">
        <w:rPr>
          <w:b/>
          <w:bCs/>
        </w:rPr>
        <w:t>Why now?</w:t>
      </w:r>
      <w:r>
        <w:t xml:space="preserve"> Foundation models have reached a critical maturity threshold where they can be effectively fine-tuned for specialized domains like oncology. Their ability to learn from multimodal data enables unprecedented insights previously impossible. Simultaneously, Agentic AI—systems that autonomously </w:t>
      </w:r>
      <w:commentRangeStart w:id="6"/>
      <w:r>
        <w:t xml:space="preserve">reason, plan, and execute </w:t>
      </w:r>
      <w:commentRangeEnd w:id="6"/>
      <w:r>
        <w:rPr>
          <w:rStyle w:val="CommentReference"/>
        </w:rPr>
        <w:commentReference w:id="6"/>
      </w:r>
      <w:r>
        <w:t>complex tasks—represents the evolution beyond traditional AI, allowing us to automate entire cognitive workflows rather than just isolated analyses.</w:t>
      </w:r>
    </w:p>
    <w:p w14:paraId="211580F9" w14:textId="13E5AD59" w:rsidR="00190543" w:rsidRDefault="0061701D">
      <w:pPr>
        <w:pStyle w:val="Heading2"/>
        <w:rPr>
          <w:rFonts w:hint="eastAsia"/>
        </w:rPr>
      </w:pPr>
      <w:bookmarkStart w:id="7" w:name="four-interconnected-capabilities"/>
      <w:bookmarkEnd w:id="4"/>
      <w:commentRangeStart w:id="8"/>
      <w:commentRangeStart w:id="9"/>
      <w:r>
        <w:t>Four Interconnected Capabilities</w:t>
      </w:r>
      <w:commentRangeEnd w:id="8"/>
      <w:r>
        <w:rPr>
          <w:rStyle w:val="CommentReference"/>
        </w:rPr>
        <w:commentReference w:id="8"/>
      </w:r>
      <w:commentRangeEnd w:id="9"/>
      <w:r>
        <w:rPr>
          <w:rStyle w:val="CommentReference"/>
        </w:rPr>
        <w:commentReference w:id="9"/>
      </w:r>
    </w:p>
    <w:p w14:paraId="510184D5" w14:textId="77777777" w:rsidR="00190543" w:rsidRDefault="0061701D" w:rsidP="0024209F">
      <w:pPr>
        <w:numPr>
          <w:ilvl w:val="0"/>
          <w:numId w:val="12"/>
        </w:numPr>
      </w:pPr>
      <w:r>
        <w:rPr>
          <w:b/>
          <w:bCs/>
        </w:rPr>
        <w:t>Transformed Data Fabric:</w:t>
      </w:r>
      <w:r>
        <w:t xml:space="preserve"> A unified oncology data fabric where information flows seamlessly across modalities—connecting chemical structures, genomic sequences, clinical outcomes, and scientific literature. This fabric will reveal patterns and relationships humans might never see.</w:t>
      </w:r>
    </w:p>
    <w:p w14:paraId="4251B7F2" w14:textId="77777777" w:rsidR="00190543" w:rsidRDefault="0061701D" w:rsidP="0024209F">
      <w:pPr>
        <w:numPr>
          <w:ilvl w:val="0"/>
          <w:numId w:val="12"/>
        </w:numPr>
      </w:pPr>
      <w:r>
        <w:rPr>
          <w:b/>
          <w:bCs/>
        </w:rPr>
        <w:t>Foundation Model Intelligence:</w:t>
      </w:r>
      <w:r>
        <w:t xml:space="preserve"> By fine-tuning state-of-the-art foundation models on our proprietary oncology data, we’ll create specialized AI systems with deep domain understanding capable of reasoning across complex biomedical information.</w:t>
      </w:r>
    </w:p>
    <w:p w14:paraId="540A8D37" w14:textId="77777777" w:rsidR="00190543" w:rsidRDefault="0061701D" w:rsidP="0024209F">
      <w:pPr>
        <w:numPr>
          <w:ilvl w:val="0"/>
          <w:numId w:val="12"/>
        </w:numPr>
      </w:pPr>
      <w:r>
        <w:rPr>
          <w:b/>
          <w:bCs/>
        </w:rPr>
        <w:t>Autonomous Research Agents:</w:t>
      </w:r>
      <w:r>
        <w:t xml:space="preserve"> Specialized agents for biomarker discovery, toxicology prediction, clinical strategy, and cross-trial knowledge synthesis—representing a fundamental shift from tools that answer our questions to partners that ask their own questions and pursue promising directions.</w:t>
      </w:r>
    </w:p>
    <w:p w14:paraId="33D849B4" w14:textId="77777777" w:rsidR="00190543" w:rsidRDefault="0061701D" w:rsidP="0024209F">
      <w:pPr>
        <w:numPr>
          <w:ilvl w:val="0"/>
          <w:numId w:val="12"/>
        </w:numPr>
      </w:pPr>
      <w:r w:rsidRPr="49ECD070">
        <w:rPr>
          <w:b/>
          <w:bCs/>
        </w:rPr>
        <w:t>Human-AI Symbiosis:</w:t>
      </w:r>
      <w:r>
        <w:t xml:space="preserve"> Intuitive </w:t>
      </w:r>
      <w:commentRangeStart w:id="10"/>
      <w:r>
        <w:t xml:space="preserve">interfaces </w:t>
      </w:r>
      <w:commentRangeEnd w:id="10"/>
      <w:r>
        <w:rPr>
          <w:rStyle w:val="CommentReference"/>
        </w:rPr>
        <w:commentReference w:id="10"/>
      </w:r>
      <w:r>
        <w:t xml:space="preserve">creating seamless handoffs between human creativity and AI capabilities—allowing our scientists to focus on breakthrough thinking </w:t>
      </w:r>
      <w:commentRangeStart w:id="11"/>
      <w:r>
        <w:t>while AI handles pattern recognition, literature analysis, and experimental optimization.</w:t>
      </w:r>
      <w:commentRangeEnd w:id="11"/>
      <w:r>
        <w:rPr>
          <w:rStyle w:val="CommentReference"/>
        </w:rPr>
        <w:commentReference w:id="11"/>
      </w:r>
    </w:p>
    <w:p w14:paraId="0B904640" w14:textId="77777777" w:rsidR="00190543" w:rsidRDefault="0061701D">
      <w:pPr>
        <w:pStyle w:val="Heading2"/>
        <w:rPr>
          <w:rFonts w:hint="eastAsia"/>
        </w:rPr>
      </w:pPr>
      <w:bookmarkStart w:id="12" w:name="X0fce603ea7f8a6a1c4bf1295c73df5b50f0eae7"/>
      <w:bookmarkEnd w:id="7"/>
      <w:r>
        <w:t>Our Approach: Startup Speed with Enterprise Strength</w:t>
      </w:r>
      <w:commentRangeStart w:id="13"/>
      <w:commentRangeEnd w:id="13"/>
      <w:r>
        <w:rPr>
          <w:rStyle w:val="CommentReference"/>
        </w:rPr>
        <w:commentReference w:id="13"/>
      </w:r>
    </w:p>
    <w:p w14:paraId="38E3C025" w14:textId="77777777" w:rsidR="00190543" w:rsidRDefault="0061701D">
      <w:pPr>
        <w:pStyle w:val="FirstParagraph"/>
      </w:pPr>
      <w:r>
        <w:t>Project Synapse will operate as a “startup within the company” with dedicated cross-functional pods, enabling rapid development while maintaining compliance. This balanced approach prioritizes:</w:t>
      </w:r>
    </w:p>
    <w:p w14:paraId="144F1C71" w14:textId="77777777" w:rsidR="00190543" w:rsidRDefault="0061701D" w:rsidP="0024209F">
      <w:pPr>
        <w:numPr>
          <w:ilvl w:val="0"/>
          <w:numId w:val="13"/>
        </w:numPr>
      </w:pPr>
      <w:r>
        <w:rPr>
          <w:b/>
          <w:bCs/>
        </w:rPr>
        <w:t>Trust Through Transparency:</w:t>
      </w:r>
      <w:r>
        <w:t xml:space="preserve"> Prioritizing explainability with sophisticated benchmarking systems that validate AI-generated insights against established scientific knowledge.</w:t>
      </w:r>
    </w:p>
    <w:p w14:paraId="3A02DC17" w14:textId="77777777" w:rsidR="00190543" w:rsidRDefault="0061701D" w:rsidP="0024209F">
      <w:pPr>
        <w:numPr>
          <w:ilvl w:val="0"/>
          <w:numId w:val="13"/>
        </w:numPr>
      </w:pPr>
      <w:r>
        <w:rPr>
          <w:b/>
          <w:bCs/>
        </w:rPr>
        <w:t>Velocity-Optimized Architecture:</w:t>
      </w:r>
      <w:r>
        <w:t xml:space="preserve"> Systems that maintain necessary governance while enabling scientists to experiment with cutting-edge capabilities in controlled environments.</w:t>
      </w:r>
    </w:p>
    <w:p w14:paraId="1AC22B4F" w14:textId="77777777" w:rsidR="00190543" w:rsidRDefault="0061701D" w:rsidP="0024209F">
      <w:pPr>
        <w:numPr>
          <w:ilvl w:val="0"/>
          <w:numId w:val="13"/>
        </w:numPr>
      </w:pPr>
      <w:r>
        <w:rPr>
          <w:b/>
          <w:bCs/>
        </w:rPr>
        <w:t>Ecosystem Integration:</w:t>
      </w:r>
      <w:r>
        <w:t xml:space="preserve"> Safe incorporation of the latest open-source models and research tools without sacrificing security or compliance.</w:t>
      </w:r>
    </w:p>
    <w:p w14:paraId="26043E15" w14:textId="77777777" w:rsidR="00190543" w:rsidRDefault="0061701D">
      <w:pPr>
        <w:pStyle w:val="FirstParagraph"/>
      </w:pPr>
      <w:commentRangeStart w:id="14"/>
      <w:r>
        <w:t>Our existing data science platform team provides the core expertise to execute this vision, with delivery targets of: - MVP by October 2025 - Full internal rollout by EOY 2025 - Measurable value impact by mid-2026</w:t>
      </w:r>
      <w:commentRangeEnd w:id="14"/>
      <w:r>
        <w:rPr>
          <w:rStyle w:val="CommentReference"/>
        </w:rPr>
        <w:commentReference w:id="14"/>
      </w:r>
    </w:p>
    <w:p w14:paraId="0BCE70F1" w14:textId="77777777" w:rsidR="00190543" w:rsidRDefault="0061701D">
      <w:pPr>
        <w:pStyle w:val="BodyText"/>
      </w:pPr>
      <w:r>
        <w:t>First-mover advantage in this space will create significant competitive differentiation. Major industry players are already investing in similar capabilities—establishing our leadership now is crucial to maintaining our competitive position in oncology.</w:t>
      </w:r>
    </w:p>
    <w:p w14:paraId="09CF81B4" w14:textId="77777777" w:rsidR="00190543" w:rsidRDefault="0061701D">
      <w:pPr>
        <w:pStyle w:val="BodyText"/>
      </w:pPr>
      <w:r>
        <w:t>This platform will not only transform how we develop oncology therapies today but will create a scalable foundation for future innovation, ensuring we remain at the cutting edge of precision medicine. We have the team, the data assets, and the technical capability—now is the moment to capitalize on this opportunity.</w:t>
      </w:r>
    </w:p>
    <w:p w14:paraId="78AF9A0C" w14:textId="77777777" w:rsidR="00190543" w:rsidRDefault="0061701D">
      <w:pPr>
        <w:pStyle w:val="Heading1"/>
        <w:rPr>
          <w:rFonts w:hint="eastAsia"/>
        </w:rPr>
      </w:pPr>
      <w:bookmarkStart w:id="15" w:name="X0157958ac04764def004b6bd413eb53200076a6"/>
      <w:bookmarkEnd w:id="3"/>
      <w:bookmarkEnd w:id="12"/>
      <w:r>
        <w:t>2. THE STRATEGIC IMPERATIVE &amp; PROBLEM STATEMENT</w:t>
      </w:r>
    </w:p>
    <w:p w14:paraId="03B5BF64" w14:textId="77777777" w:rsidR="00190543" w:rsidRDefault="0061701D">
      <w:pPr>
        <w:pStyle w:val="Heading2"/>
        <w:rPr>
          <w:rFonts w:hint="eastAsia"/>
        </w:rPr>
      </w:pPr>
      <w:bookmarkStart w:id="16" w:name="industry-inflection-point"/>
      <w:r>
        <w:t>Industry Inflection Point</w:t>
      </w:r>
    </w:p>
    <w:p w14:paraId="6E7C0A8F" w14:textId="31720FBA" w:rsidR="00190543" w:rsidRDefault="0061701D">
      <w:pPr>
        <w:pStyle w:val="FirstParagraph"/>
      </w:pPr>
      <w:r>
        <w:t xml:space="preserve">The biopharmaceutical industry stands at a unique technological inflection point. Recent breakthroughs in foundation models and Agentic AI now make it possible to transform historically siloed data assets into powerful </w:t>
      </w:r>
      <w:ins w:id="17" w:author="Artzi, Ronen" w:date="2025-03-29T16:17:00Z">
        <w:r w:rsidR="58035224">
          <w:t xml:space="preserve">insights generations, </w:t>
        </w:r>
      </w:ins>
      <w:r>
        <w:t>prediction and decision-making engines. Companies that rapidly leverage these technologies will establish significant competitive advantages, while those that delay risk falling behind in the increasingly data-driven landscape of drug development.</w:t>
      </w:r>
    </w:p>
    <w:p w14:paraId="27AE08BC" w14:textId="77777777" w:rsidR="00190543" w:rsidRDefault="0061701D">
      <w:pPr>
        <w:pStyle w:val="Heading2"/>
        <w:rPr>
          <w:rFonts w:hint="eastAsia"/>
        </w:rPr>
      </w:pPr>
      <w:bookmarkStart w:id="18" w:name="the-unsustainable-status-quo"/>
      <w:bookmarkEnd w:id="16"/>
      <w:r>
        <w:t>The Unsustainable Status Quo</w:t>
      </w:r>
    </w:p>
    <w:p w14:paraId="5A91E6A4" w14:textId="77777777" w:rsidR="00190543" w:rsidRDefault="0061701D">
      <w:pPr>
        <w:pStyle w:val="FirstParagraph"/>
      </w:pPr>
      <w:r>
        <w:t>The current oncology drug development paradigm is fundamentally unsustainable. Despite decades of process improvements, we face persistent challenges that threaten our ability to deliver innovative therapies efficiently:</w:t>
      </w:r>
    </w:p>
    <w:p w14:paraId="2A4A1352" w14:textId="77777777" w:rsidR="00190543" w:rsidRDefault="0061701D">
      <w:pPr>
        <w:pStyle w:val="BodyText"/>
      </w:pPr>
      <w:r>
        <w:rPr>
          <w:b/>
          <w:bCs/>
        </w:rPr>
        <w:t>1. High Attrition, Especially at Phase 2-3:</w:t>
      </w:r>
      <w:r>
        <w:t xml:space="preserve"> Despite advances in drug discovery, predicting Phase 3 success from Phase 2 data remains challenging. Suboptimal patient stratification, late-stage biomarker failures, and unexpected toxicity/efficacy profiles frequently lead to costly late-stage failures. Each failure represents not only billions in sunk costs but also delays in bringing potentially life-saving therapies to patients.</w:t>
      </w:r>
    </w:p>
    <w:p w14:paraId="76D40049" w14:textId="77777777" w:rsidR="00190543" w:rsidRDefault="0061701D">
      <w:pPr>
        <w:pStyle w:val="BodyText"/>
      </w:pPr>
      <w:r>
        <w:rPr>
          <w:b/>
          <w:bCs/>
        </w:rPr>
        <w:t>2. Data Overload &amp; Insight Scarcity:</w:t>
      </w:r>
      <w:r>
        <w:t xml:space="preserve"> We generate vast, multi-modal data (genomic, transcriptomic, proteomic, imaging, clinical, preclinical, real-world data), but extracting timely, actionable insights across these silos is a major bottleneck. This is particularly acute in biomarker discovery and translational medicine, where connecting preclinical signals to clinical outcomes is paramount. Our scientists often have access to the data needed to make breakthrough </w:t>
      </w:r>
      <w:proofErr w:type="gramStart"/>
      <w:r>
        <w:t>discoveries, but</w:t>
      </w:r>
      <w:proofErr w:type="gramEnd"/>
      <w:r>
        <w:t xml:space="preserve"> lack the tools to uncover non-obvious patterns and relationships.</w:t>
      </w:r>
    </w:p>
    <w:p w14:paraId="3E1BE602" w14:textId="77777777" w:rsidR="00190543" w:rsidRDefault="0061701D">
      <w:pPr>
        <w:pStyle w:val="BodyText"/>
      </w:pPr>
      <w:r w:rsidRPr="49ECD070">
        <w:rPr>
          <w:b/>
          <w:bCs/>
        </w:rPr>
        <w:t xml:space="preserve">3. </w:t>
      </w:r>
      <w:commentRangeStart w:id="19"/>
      <w:r w:rsidRPr="49ECD070">
        <w:rPr>
          <w:b/>
          <w:bCs/>
        </w:rPr>
        <w:t>Inefficient Knowledge Work</w:t>
      </w:r>
      <w:commentRangeEnd w:id="19"/>
      <w:r>
        <w:rPr>
          <w:rStyle w:val="CommentReference"/>
        </w:rPr>
        <w:commentReference w:id="19"/>
      </w:r>
      <w:r w:rsidRPr="49ECD070">
        <w:rPr>
          <w:b/>
          <w:bCs/>
        </w:rPr>
        <w:t>:</w:t>
      </w:r>
      <w:r>
        <w:t xml:space="preserve"> Critical tasks like comprehensive literature reviews, cross-trial analysis, safety signal detection, and protocol optimization are often manual, slow, and resource-intensive, delaying key decisions. Our highly skilled scientific and clinical teams spend disproportionate time on these labor-intensive activities rather than on higher-value strategic thinking and innovation.</w:t>
      </w:r>
    </w:p>
    <w:p w14:paraId="4F53AD5F" w14:textId="77777777" w:rsidR="00190543" w:rsidRDefault="0061701D">
      <w:pPr>
        <w:pStyle w:val="Heading2"/>
        <w:rPr>
          <w:rFonts w:hint="eastAsia"/>
        </w:rPr>
      </w:pPr>
      <w:bookmarkStart w:id="20" w:name="strategic-opportunity"/>
      <w:bookmarkEnd w:id="18"/>
      <w:r>
        <w:t>Strategic Opportunity</w:t>
      </w:r>
    </w:p>
    <w:p w14:paraId="582EFCC3" w14:textId="77777777" w:rsidR="00190543" w:rsidRDefault="0061701D">
      <w:pPr>
        <w:pStyle w:val="FirstParagraph"/>
      </w:pPr>
      <w:r>
        <w:t>These challenges coincide with unprecedented advancements in AI capabilities. Foundation models now demonstrate remarkable ability to understand complex biomedical concepts across multiple data modalities. Agentic AI systems can autonomously perform complex workflows requiring reasoning, decision-making, and adaptation—exactly the capabilities needed to address our most pressing R&amp;D bottlenecks.</w:t>
      </w:r>
    </w:p>
    <w:p w14:paraId="1DA3AA38" w14:textId="77777777" w:rsidR="00190543" w:rsidRDefault="0061701D">
      <w:pPr>
        <w:pStyle w:val="BodyText"/>
      </w:pPr>
      <w:r>
        <w:t>We possess three crucial assets that position us to capitalize on this opportunity:</w:t>
      </w:r>
    </w:p>
    <w:p w14:paraId="2AC5F6F8" w14:textId="77777777" w:rsidR="00190543" w:rsidRDefault="0061701D" w:rsidP="0024209F">
      <w:pPr>
        <w:pStyle w:val="Compact"/>
        <w:numPr>
          <w:ilvl w:val="0"/>
          <w:numId w:val="14"/>
        </w:numPr>
      </w:pPr>
      <w:r>
        <w:rPr>
          <w:b/>
          <w:bCs/>
        </w:rPr>
        <w:t>Rich Proprietary Data:</w:t>
      </w:r>
      <w:r>
        <w:t xml:space="preserve"> Decades of oncology research have generated a wealth of proprietary data across preclinical models, clinical trials, and translational studies—data that remains largely untapped for AI-driven insights.</w:t>
      </w:r>
    </w:p>
    <w:p w14:paraId="07A04CA8" w14:textId="77777777" w:rsidR="00190543" w:rsidRDefault="0061701D" w:rsidP="0024209F">
      <w:pPr>
        <w:pStyle w:val="Compact"/>
        <w:numPr>
          <w:ilvl w:val="0"/>
          <w:numId w:val="14"/>
        </w:numPr>
      </w:pPr>
      <w:r>
        <w:rPr>
          <w:b/>
          <w:bCs/>
        </w:rPr>
        <w:t>Domain Expertise:</w:t>
      </w:r>
      <w:r>
        <w:t xml:space="preserve"> Our scientific and clinical teams possess deep oncology knowledge that can guide AI system development and ensure outputs are biologically meaningful and clinically relevant.</w:t>
      </w:r>
    </w:p>
    <w:p w14:paraId="2BA9843A" w14:textId="77777777" w:rsidR="00190543" w:rsidRDefault="0061701D" w:rsidP="0024209F">
      <w:pPr>
        <w:pStyle w:val="Compact"/>
        <w:numPr>
          <w:ilvl w:val="0"/>
          <w:numId w:val="14"/>
        </w:numPr>
      </w:pPr>
      <w:r>
        <w:rPr>
          <w:b/>
          <w:bCs/>
        </w:rPr>
        <w:t>Technical Foundation:</w:t>
      </w:r>
      <w:r>
        <w:t xml:space="preserve"> Our existing data science team provides the core technical capabilities needed to rapidly build and deploy these advanced AI systems.</w:t>
      </w:r>
    </w:p>
    <w:p w14:paraId="21426B94" w14:textId="77777777" w:rsidR="00190543" w:rsidRDefault="0061701D">
      <w:pPr>
        <w:pStyle w:val="Heading2"/>
        <w:rPr>
          <w:rFonts w:hint="eastAsia"/>
        </w:rPr>
      </w:pPr>
      <w:bookmarkStart w:id="21" w:name="competitive-imperative"/>
      <w:bookmarkEnd w:id="20"/>
      <w:r>
        <w:t>Competitive Imperative</w:t>
      </w:r>
    </w:p>
    <w:p w14:paraId="0C25E3B0" w14:textId="77777777" w:rsidR="00190543" w:rsidRDefault="0061701D">
      <w:pPr>
        <w:pStyle w:val="FirstParagraph"/>
      </w:pPr>
      <w:r>
        <w:t>The biopharma industry is rapidly adopting AI capabilities, with leading competitors investing heavily in similar technologies. Failing to leverage advanced AI, specifically Agentic AI tailored to our domain, risks ceding competitive advantage in identifying targets, optimizing trials, and speeding assets through the pipeline. Early adopters will establish data and capability advantages that will be increasingly difficult to overcome.</w:t>
      </w:r>
    </w:p>
    <w:p w14:paraId="249C7F07" w14:textId="77777777" w:rsidR="00190543" w:rsidRDefault="0061701D">
      <w:pPr>
        <w:pStyle w:val="BodyText"/>
      </w:pPr>
      <w:r>
        <w:t>The convergence of these factors creates a compelling case for immediate investment in an Agentic AI platform purpose-built for oncology development. By acting now, we can establish a sustainable competitive advantage, accelerate our pipeline, and transform how we deliver innovative therapies to cancer patients.</w:t>
      </w:r>
    </w:p>
    <w:p w14:paraId="22C1E9D7" w14:textId="77777777" w:rsidR="00190543" w:rsidRDefault="0061701D">
      <w:pPr>
        <w:pStyle w:val="Heading1"/>
        <w:rPr>
          <w:rFonts w:hint="eastAsia"/>
        </w:rPr>
      </w:pPr>
      <w:bookmarkStart w:id="22" w:name="solution-and-implementation-overview"/>
      <w:bookmarkEnd w:id="15"/>
      <w:bookmarkEnd w:id="21"/>
      <w:r>
        <w:t>3. SOLUTION AND IMPLEMENTATION OVERVIEW</w:t>
      </w:r>
    </w:p>
    <w:p w14:paraId="04349CB9" w14:textId="77777777" w:rsidR="00190543" w:rsidRDefault="0061701D">
      <w:pPr>
        <w:pStyle w:val="FirstParagraph"/>
      </w:pPr>
      <w:r>
        <w:t>We propose building a scalable, secure, and integrated platform specifically designed to deploy Agentic AI for oncology R&amp;D. Agentic AI systems are distinct from traditional AI; they can proactively reason, plan, and execute complex, multi-step tasks autonomously towards a defined goal, leveraging various tools and data sources.</w:t>
      </w:r>
    </w:p>
    <w:p w14:paraId="716D20D9" w14:textId="77777777" w:rsidR="00190543" w:rsidRDefault="0061701D">
      <w:pPr>
        <w:pStyle w:val="Heading2"/>
        <w:rPr>
          <w:rFonts w:hint="eastAsia"/>
        </w:rPr>
      </w:pPr>
      <w:bookmarkStart w:id="23" w:name="core-platform-capabilities"/>
      <w:r>
        <w:t>Core Platform Capabilities</w:t>
      </w:r>
    </w:p>
    <w:p w14:paraId="02921527" w14:textId="77777777" w:rsidR="00190543" w:rsidRDefault="0061701D">
      <w:pPr>
        <w:pStyle w:val="Heading3"/>
        <w:rPr>
          <w:rFonts w:hint="eastAsia"/>
        </w:rPr>
      </w:pPr>
      <w:bookmarkStart w:id="24" w:name="unified-oncology-data-fabric"/>
      <w:r>
        <w:t xml:space="preserve">1. </w:t>
      </w:r>
      <w:commentRangeStart w:id="25"/>
      <w:r>
        <w:t>Unified Oncology Data Fabric</w:t>
      </w:r>
      <w:commentRangeEnd w:id="25"/>
      <w:r>
        <w:rPr>
          <w:rStyle w:val="CommentReference"/>
        </w:rPr>
        <w:commentReference w:id="25"/>
      </w:r>
    </w:p>
    <w:p w14:paraId="3942376F" w14:textId="77777777" w:rsidR="00190543" w:rsidRDefault="0061701D">
      <w:pPr>
        <w:pStyle w:val="FirstParagraph"/>
      </w:pPr>
      <w:commentRangeStart w:id="26"/>
      <w:r>
        <w:t xml:space="preserve">The foundation of the platform will be a comprehensive data fabric that integrates and harmonizes diverse data sources into a </w:t>
      </w:r>
      <w:proofErr w:type="spellStart"/>
      <w:r>
        <w:t>queryable</w:t>
      </w:r>
      <w:proofErr w:type="spellEnd"/>
      <w:r>
        <w:t>, analysis-ready foundation:</w:t>
      </w:r>
      <w:commentRangeEnd w:id="26"/>
      <w:r>
        <w:rPr>
          <w:rStyle w:val="CommentReference"/>
        </w:rPr>
        <w:commentReference w:id="26"/>
      </w:r>
    </w:p>
    <w:p w14:paraId="3C5574FE" w14:textId="77777777" w:rsidR="00190543" w:rsidRDefault="0061701D" w:rsidP="0024209F">
      <w:pPr>
        <w:pStyle w:val="Compact"/>
        <w:numPr>
          <w:ilvl w:val="0"/>
          <w:numId w:val="15"/>
        </w:numPr>
      </w:pPr>
      <w:r>
        <w:rPr>
          <w:b/>
          <w:bCs/>
        </w:rPr>
        <w:t>Internal Data Integration:</w:t>
      </w:r>
      <w:r>
        <w:t xml:space="preserve"> Consolidate preclinical, clinical trial, biomarker, translational, and real-world data across our oncology portfolio</w:t>
      </w:r>
    </w:p>
    <w:p w14:paraId="357612AF" w14:textId="77777777" w:rsidR="00190543" w:rsidRDefault="0061701D" w:rsidP="0024209F">
      <w:pPr>
        <w:pStyle w:val="Compact"/>
        <w:numPr>
          <w:ilvl w:val="0"/>
          <w:numId w:val="15"/>
        </w:numPr>
      </w:pPr>
      <w:r>
        <w:rPr>
          <w:b/>
          <w:bCs/>
        </w:rPr>
        <w:t>External Knowledge Incorporation:</w:t>
      </w:r>
      <w:r>
        <w:t xml:space="preserve"> Systematically integrate scientific literature, public genomic databases, competitor trial information, and regulatory guidance</w:t>
      </w:r>
    </w:p>
    <w:p w14:paraId="0DB79852" w14:textId="77777777" w:rsidR="00190543" w:rsidRDefault="0061701D" w:rsidP="0024209F">
      <w:pPr>
        <w:pStyle w:val="Compact"/>
        <w:numPr>
          <w:ilvl w:val="0"/>
          <w:numId w:val="15"/>
        </w:numPr>
      </w:pPr>
      <w:r>
        <w:rPr>
          <w:b/>
          <w:bCs/>
        </w:rPr>
        <w:t>Multi-Modal Data Handling:</w:t>
      </w:r>
      <w:r>
        <w:t xml:space="preserve"> Process structured data (trial measurements, genomic profiles), unstructured text (protocols, publications), and complex images (pathology, radiology) through a unified architecture</w:t>
      </w:r>
    </w:p>
    <w:p w14:paraId="575B45F9" w14:textId="77777777" w:rsidR="00190543" w:rsidRDefault="0061701D" w:rsidP="0024209F">
      <w:pPr>
        <w:pStyle w:val="Compact"/>
        <w:numPr>
          <w:ilvl w:val="0"/>
          <w:numId w:val="15"/>
        </w:numPr>
      </w:pPr>
      <w:r w:rsidRPr="49ECD070">
        <w:rPr>
          <w:b/>
          <w:bCs/>
        </w:rPr>
        <w:t>FAIR Data Principles:</w:t>
      </w:r>
      <w:r>
        <w:t xml:space="preserve"> Implement Findable, Accessible, Interoperable, and </w:t>
      </w:r>
      <w:commentRangeStart w:id="27"/>
      <w:r>
        <w:t xml:space="preserve">Reusable </w:t>
      </w:r>
      <w:commentRangeEnd w:id="27"/>
      <w:r>
        <w:rPr>
          <w:rStyle w:val="CommentReference"/>
        </w:rPr>
        <w:commentReference w:id="27"/>
      </w:r>
      <w:r>
        <w:t>data practices with robust metadata, standardized ontologies, and consistent data models</w:t>
      </w:r>
    </w:p>
    <w:p w14:paraId="63984689" w14:textId="77777777" w:rsidR="00190543" w:rsidRDefault="0061701D">
      <w:pPr>
        <w:pStyle w:val="FirstParagraph"/>
      </w:pPr>
      <w:r>
        <w:t>The platform will implement a hybrid architecture combining knowledge graphs (for structured relationship modeling) with vector databases (for unstructured text embedding). This approach ensures both explicit biomedical relationships and implicit patterns can be discovered and leveraged.</w:t>
      </w:r>
    </w:p>
    <w:p w14:paraId="63D6D0E1" w14:textId="77777777" w:rsidR="00190543" w:rsidRDefault="0061701D">
      <w:pPr>
        <w:pStyle w:val="Heading3"/>
        <w:rPr>
          <w:rFonts w:hint="eastAsia"/>
        </w:rPr>
      </w:pPr>
      <w:bookmarkStart w:id="28" w:name="oncology-foundation-model-hub"/>
      <w:bookmarkEnd w:id="24"/>
      <w:r>
        <w:t>2. Oncology Foundation Model Hub</w:t>
      </w:r>
    </w:p>
    <w:p w14:paraId="43184325" w14:textId="77777777" w:rsidR="00190543" w:rsidRDefault="0061701D">
      <w:pPr>
        <w:pStyle w:val="FirstParagraph"/>
      </w:pPr>
      <w:r>
        <w:t>At the core of the platform’s intelligence will be a suite of foundation models specifically tailored to oncology:</w:t>
      </w:r>
    </w:p>
    <w:p w14:paraId="14D4C281" w14:textId="77777777" w:rsidR="00190543" w:rsidRDefault="0061701D" w:rsidP="0024209F">
      <w:pPr>
        <w:pStyle w:val="Compact"/>
        <w:numPr>
          <w:ilvl w:val="0"/>
          <w:numId w:val="16"/>
        </w:numPr>
      </w:pPr>
      <w:r>
        <w:rPr>
          <w:b/>
          <w:bCs/>
        </w:rPr>
        <w:t>Fine-Tuned Large Language Models:</w:t>
      </w:r>
      <w:r>
        <w:t xml:space="preserve"> Adapt state-of-the-art LLMs using our proprietary oncology data, creating models with specialized knowledge of cancer biology, clinical trial design, and drug development</w:t>
      </w:r>
    </w:p>
    <w:p w14:paraId="41367D18" w14:textId="77777777" w:rsidR="00190543" w:rsidRDefault="0061701D" w:rsidP="0024209F">
      <w:pPr>
        <w:pStyle w:val="Compact"/>
        <w:numPr>
          <w:ilvl w:val="0"/>
          <w:numId w:val="16"/>
        </w:numPr>
      </w:pPr>
      <w:r>
        <w:rPr>
          <w:b/>
          <w:bCs/>
        </w:rPr>
        <w:t>Multi-Modal Foundation Models:</w:t>
      </w:r>
      <w:r>
        <w:t xml:space="preserve"> Deploy models capable of analyzing multiple data types simultaneously (text, genetic sequences, images) to uncover cross-modal patterns</w:t>
      </w:r>
    </w:p>
    <w:p w14:paraId="6269DE54" w14:textId="77777777" w:rsidR="00190543" w:rsidRDefault="0061701D" w:rsidP="0024209F">
      <w:pPr>
        <w:pStyle w:val="Compact"/>
        <w:numPr>
          <w:ilvl w:val="0"/>
          <w:numId w:val="16"/>
        </w:numPr>
      </w:pPr>
      <w:r>
        <w:rPr>
          <w:b/>
          <w:bCs/>
        </w:rPr>
        <w:t>Domain-Specific Pre-Training:</w:t>
      </w:r>
      <w:r>
        <w:t xml:space="preserve"> Develop specialized pre-training regimes using oncology literature, trial protocols, and scientific publications to create models with deeper biomedical understanding</w:t>
      </w:r>
    </w:p>
    <w:p w14:paraId="128329D7" w14:textId="77777777" w:rsidR="00190543" w:rsidRDefault="0061701D" w:rsidP="0024209F">
      <w:pPr>
        <w:pStyle w:val="Compact"/>
        <w:numPr>
          <w:ilvl w:val="0"/>
          <w:numId w:val="16"/>
        </w:numPr>
      </w:pPr>
      <w:commentRangeStart w:id="29"/>
      <w:r w:rsidRPr="49ECD070">
        <w:rPr>
          <w:b/>
          <w:bCs/>
        </w:rPr>
        <w:t>Continuous Learning Framework</w:t>
      </w:r>
      <w:commentRangeEnd w:id="29"/>
      <w:r>
        <w:rPr>
          <w:rStyle w:val="CommentReference"/>
        </w:rPr>
        <w:commentReference w:id="29"/>
      </w:r>
      <w:r w:rsidRPr="49ECD070">
        <w:rPr>
          <w:b/>
          <w:bCs/>
        </w:rPr>
        <w:t>:</w:t>
      </w:r>
      <w:r>
        <w:t xml:space="preserve"> Implement systems for ongoing model improvement as new data becomes available, creating an evolving intelligence that grows with our research</w:t>
      </w:r>
    </w:p>
    <w:p w14:paraId="4CE8D11B" w14:textId="349B88A6" w:rsidR="00190543" w:rsidRDefault="0061701D">
      <w:pPr>
        <w:pStyle w:val="FirstParagraph"/>
      </w:pPr>
      <w:r>
        <w:t>The platform will leverage Retrieval-Augmented Generation (</w:t>
      </w:r>
      <w:commentRangeStart w:id="30"/>
      <w:r>
        <w:t>RAG</w:t>
      </w:r>
      <w:commentRangeEnd w:id="30"/>
      <w:r>
        <w:rPr>
          <w:rStyle w:val="CommentReference"/>
        </w:rPr>
        <w:commentReference w:id="30"/>
      </w:r>
      <w:r>
        <w:t>) approaches that ground model outputs in factual data, addressing the critical need for scientific accuracy and reducing hallucination risk in high-stakes R&amp;D decision-making.</w:t>
      </w:r>
    </w:p>
    <w:p w14:paraId="1AAAD4E6" w14:textId="77777777" w:rsidR="00190543" w:rsidRDefault="0061701D">
      <w:pPr>
        <w:pStyle w:val="Heading3"/>
        <w:rPr>
          <w:rFonts w:hint="eastAsia"/>
        </w:rPr>
      </w:pPr>
      <w:bookmarkStart w:id="31" w:name="agentic-ai-framework-agent-library"/>
      <w:bookmarkEnd w:id="28"/>
      <w:r>
        <w:t xml:space="preserve">3. </w:t>
      </w:r>
      <w:commentRangeStart w:id="32"/>
      <w:commentRangeStart w:id="33"/>
      <w:r>
        <w:t>Agentic AI Framework &amp; Agent Library</w:t>
      </w:r>
      <w:commentRangeEnd w:id="32"/>
      <w:r>
        <w:rPr>
          <w:rStyle w:val="CommentReference"/>
        </w:rPr>
        <w:commentReference w:id="32"/>
      </w:r>
      <w:commentRangeEnd w:id="33"/>
      <w:r>
        <w:rPr>
          <w:rStyle w:val="CommentReference"/>
        </w:rPr>
        <w:commentReference w:id="33"/>
      </w:r>
    </w:p>
    <w:p w14:paraId="26B63819" w14:textId="77777777" w:rsidR="00190543" w:rsidRDefault="0061701D">
      <w:pPr>
        <w:pStyle w:val="FirstParagraph"/>
      </w:pPr>
      <w:commentRangeStart w:id="34"/>
      <w:commentRangeStart w:id="35"/>
      <w:r>
        <w:t>The platform will provide a comprehensive framework for building, deploying, and managing specialized AI agents that can work independently or in orchestrated collaboration:</w:t>
      </w:r>
      <w:commentRangeEnd w:id="34"/>
      <w:r>
        <w:rPr>
          <w:rStyle w:val="CommentReference"/>
        </w:rPr>
        <w:commentReference w:id="34"/>
      </w:r>
      <w:commentRangeEnd w:id="35"/>
      <w:r>
        <w:rPr>
          <w:rStyle w:val="CommentReference"/>
        </w:rPr>
        <w:commentReference w:id="35"/>
      </w:r>
    </w:p>
    <w:p w14:paraId="3792E7EE" w14:textId="77777777" w:rsidR="00190543" w:rsidRDefault="0061701D">
      <w:pPr>
        <w:pStyle w:val="Heading4"/>
        <w:rPr>
          <w:rFonts w:hint="eastAsia"/>
        </w:rPr>
      </w:pPr>
      <w:bookmarkStart w:id="36" w:name="Xce22b05b0517bce2bf4c42901e952f6c0934091"/>
      <w:r>
        <w:t>Translational &amp; Biomarker Intelligence Agent</w:t>
      </w:r>
    </w:p>
    <w:p w14:paraId="19D86EEE" w14:textId="77777777" w:rsidR="00190543" w:rsidRDefault="0061701D">
      <w:pPr>
        <w:pStyle w:val="FirstParagraph"/>
      </w:pPr>
      <w:r>
        <w:t>This agent will proactively scan literature, internal data, and public databases to identify novel biomarker candidates, predict their relevance for specific indications/mechanisms, and synthesize supporting evidence for translational hypotheses. Key capabilities include:</w:t>
      </w:r>
    </w:p>
    <w:p w14:paraId="1F244F4B" w14:textId="77777777" w:rsidR="00190543" w:rsidRDefault="0061701D" w:rsidP="0024209F">
      <w:pPr>
        <w:pStyle w:val="Compact"/>
        <w:numPr>
          <w:ilvl w:val="0"/>
          <w:numId w:val="17"/>
        </w:numPr>
      </w:pPr>
      <w:r>
        <w:t>Automated multi-omics analysis to identify potential biomarkers across genomic, transcriptomic, and proteomic data</w:t>
      </w:r>
    </w:p>
    <w:p w14:paraId="4F02B7E0" w14:textId="77777777" w:rsidR="00190543" w:rsidRDefault="0061701D" w:rsidP="0024209F">
      <w:pPr>
        <w:pStyle w:val="Compact"/>
        <w:numPr>
          <w:ilvl w:val="0"/>
          <w:numId w:val="17"/>
        </w:numPr>
      </w:pPr>
      <w:r>
        <w:t>Correlation of biomarker signatures with clinical outcomes to predict patient response</w:t>
      </w:r>
    </w:p>
    <w:p w14:paraId="3654FF17" w14:textId="77777777" w:rsidR="00190543" w:rsidRDefault="0061701D" w:rsidP="0024209F">
      <w:pPr>
        <w:pStyle w:val="Compact"/>
        <w:numPr>
          <w:ilvl w:val="0"/>
          <w:numId w:val="17"/>
        </w:numPr>
      </w:pPr>
      <w:r>
        <w:t>Evidence synthesis from disparate sources to build comprehensive biomarker rationales</w:t>
      </w:r>
    </w:p>
    <w:p w14:paraId="75CAF2B7" w14:textId="77777777" w:rsidR="00190543" w:rsidRDefault="0061701D" w:rsidP="0024209F">
      <w:pPr>
        <w:pStyle w:val="Compact"/>
        <w:numPr>
          <w:ilvl w:val="0"/>
          <w:numId w:val="17"/>
        </w:numPr>
      </w:pPr>
      <w:r>
        <w:t>Continuous monitoring of new publications for emerging biomarker insights</w:t>
      </w:r>
    </w:p>
    <w:p w14:paraId="05CE3CC3" w14:textId="77777777" w:rsidR="00190543" w:rsidRDefault="0061701D">
      <w:pPr>
        <w:pStyle w:val="Heading4"/>
        <w:rPr>
          <w:rFonts w:hint="eastAsia"/>
        </w:rPr>
      </w:pPr>
      <w:bookmarkStart w:id="37" w:name="predictive-toxicology-safety-agent"/>
      <w:bookmarkEnd w:id="36"/>
      <w:r>
        <w:t>Predictive Toxicology &amp; Safety Agent</w:t>
      </w:r>
    </w:p>
    <w:p w14:paraId="53FDB611" w14:textId="77777777" w:rsidR="00190543" w:rsidRDefault="0061701D">
      <w:pPr>
        <w:pStyle w:val="FirstParagraph"/>
      </w:pPr>
      <w:r>
        <w:t>This agent will analyze preclinical data, literature, and historical trial data to predict potential toxicology issues and safety signals for assets approaching Phase 2/3, informing dose selection and monitoring strategies. It will:</w:t>
      </w:r>
    </w:p>
    <w:p w14:paraId="473E90FA" w14:textId="77777777" w:rsidR="00190543" w:rsidRDefault="0061701D" w:rsidP="0024209F">
      <w:pPr>
        <w:pStyle w:val="Compact"/>
        <w:numPr>
          <w:ilvl w:val="0"/>
          <w:numId w:val="18"/>
        </w:numPr>
      </w:pPr>
      <w:r>
        <w:t>Identify potential safety risks based on molecular structure and mechanism of action</w:t>
      </w:r>
    </w:p>
    <w:p w14:paraId="464CA8C0" w14:textId="77777777" w:rsidR="00190543" w:rsidRDefault="0061701D" w:rsidP="0024209F">
      <w:pPr>
        <w:pStyle w:val="Compact"/>
        <w:numPr>
          <w:ilvl w:val="0"/>
          <w:numId w:val="18"/>
        </w:numPr>
      </w:pPr>
      <w:r>
        <w:t>Predict organ-specific toxicities by analyzing preclinical models and similar compounds</w:t>
      </w:r>
    </w:p>
    <w:p w14:paraId="05F2B71A" w14:textId="77777777" w:rsidR="00190543" w:rsidRDefault="0061701D" w:rsidP="0024209F">
      <w:pPr>
        <w:pStyle w:val="Compact"/>
        <w:numPr>
          <w:ilvl w:val="0"/>
          <w:numId w:val="18"/>
        </w:numPr>
      </w:pPr>
      <w:r>
        <w:t>Recommend optimal monitoring strategies and safety biomarkers</w:t>
      </w:r>
    </w:p>
    <w:p w14:paraId="4B6722C2" w14:textId="77777777" w:rsidR="00190543" w:rsidRDefault="0061701D" w:rsidP="0024209F">
      <w:pPr>
        <w:pStyle w:val="Compact"/>
        <w:numPr>
          <w:ilvl w:val="0"/>
          <w:numId w:val="18"/>
        </w:numPr>
      </w:pPr>
      <w:r>
        <w:t>Flag potential drug-drug interactions and special population considerations</w:t>
      </w:r>
    </w:p>
    <w:p w14:paraId="4EAD3CCD" w14:textId="77777777" w:rsidR="00190543" w:rsidRDefault="0061701D">
      <w:pPr>
        <w:pStyle w:val="Heading4"/>
        <w:rPr>
          <w:rFonts w:hint="eastAsia"/>
        </w:rPr>
      </w:pPr>
      <w:bookmarkStart w:id="38" w:name="clinical-development-strategy-agent"/>
      <w:bookmarkEnd w:id="37"/>
      <w:r>
        <w:t>Clinical Development Strategy Agent</w:t>
      </w:r>
    </w:p>
    <w:p w14:paraId="67025385" w14:textId="77777777" w:rsidR="00190543" w:rsidRDefault="0061701D">
      <w:pPr>
        <w:pStyle w:val="FirstParagraph"/>
      </w:pPr>
      <w:r>
        <w:t>This agent will assist in optimizing Phase 2/3 trial design by simulating different scenarios, identifying optimal patient subgroups based on biomarkers, suggesting relevant endpoints, and analyzing competitor trial landscapes. It will:</w:t>
      </w:r>
    </w:p>
    <w:p w14:paraId="5F4B075B" w14:textId="77777777" w:rsidR="00190543" w:rsidRDefault="0061701D" w:rsidP="0024209F">
      <w:pPr>
        <w:pStyle w:val="Compact"/>
        <w:numPr>
          <w:ilvl w:val="0"/>
          <w:numId w:val="19"/>
        </w:numPr>
      </w:pPr>
      <w:r>
        <w:t>Generate and evaluate multiple clinical trial designs based on Phase 1/2 data</w:t>
      </w:r>
    </w:p>
    <w:p w14:paraId="5C66196E" w14:textId="77777777" w:rsidR="00190543" w:rsidRDefault="0061701D" w:rsidP="0024209F">
      <w:pPr>
        <w:pStyle w:val="Compact"/>
        <w:numPr>
          <w:ilvl w:val="0"/>
          <w:numId w:val="19"/>
        </w:numPr>
      </w:pPr>
      <w:r>
        <w:t>Simulate trial outcomes under various patient selection strategies</w:t>
      </w:r>
    </w:p>
    <w:p w14:paraId="53EA75F7" w14:textId="77777777" w:rsidR="00190543" w:rsidRDefault="0061701D" w:rsidP="0024209F">
      <w:pPr>
        <w:pStyle w:val="Compact"/>
        <w:numPr>
          <w:ilvl w:val="0"/>
          <w:numId w:val="19"/>
        </w:numPr>
      </w:pPr>
      <w:r>
        <w:t>Optimize statistical power through adaptive design recommendations</w:t>
      </w:r>
    </w:p>
    <w:p w14:paraId="64BC58DF" w14:textId="77777777" w:rsidR="00190543" w:rsidRDefault="0061701D" w:rsidP="0024209F">
      <w:pPr>
        <w:pStyle w:val="Compact"/>
        <w:numPr>
          <w:ilvl w:val="0"/>
          <w:numId w:val="19"/>
        </w:numPr>
      </w:pPr>
      <w:r>
        <w:t>Provide competitive intelligence on similar trials and enrollment forecasts</w:t>
      </w:r>
    </w:p>
    <w:p w14:paraId="28AA628B" w14:textId="77777777" w:rsidR="00190543" w:rsidRDefault="0061701D">
      <w:pPr>
        <w:pStyle w:val="Heading4"/>
        <w:rPr>
          <w:rFonts w:hint="eastAsia"/>
        </w:rPr>
      </w:pPr>
      <w:bookmarkStart w:id="39" w:name="cross-trial-knowledge-synthesis-agent"/>
      <w:bookmarkEnd w:id="38"/>
      <w:r>
        <w:t>Cross-Trial Knowledge Synthesis Agent</w:t>
      </w:r>
    </w:p>
    <w:p w14:paraId="2B9327D1" w14:textId="77777777" w:rsidR="00190543" w:rsidRDefault="0061701D">
      <w:pPr>
        <w:pStyle w:val="FirstParagraph"/>
      </w:pPr>
      <w:r>
        <w:t>This agent will analyze data across multiple internal trials to identify patterns in efficacy, safety, and biomarker response that might be missed in single-trial analyses, especially relevant for portfolio-level decisions. It will:</w:t>
      </w:r>
    </w:p>
    <w:p w14:paraId="476B550B" w14:textId="77777777" w:rsidR="00190543" w:rsidRDefault="0061701D" w:rsidP="0024209F">
      <w:pPr>
        <w:pStyle w:val="Compact"/>
        <w:numPr>
          <w:ilvl w:val="0"/>
          <w:numId w:val="20"/>
        </w:numPr>
      </w:pPr>
      <w:r>
        <w:t>Detect consistent patterns across trials for similar mechanisms or indications</w:t>
      </w:r>
    </w:p>
    <w:p w14:paraId="7BAA51D9" w14:textId="77777777" w:rsidR="00190543" w:rsidRDefault="0061701D" w:rsidP="0024209F">
      <w:pPr>
        <w:pStyle w:val="Compact"/>
        <w:numPr>
          <w:ilvl w:val="0"/>
          <w:numId w:val="20"/>
        </w:numPr>
      </w:pPr>
      <w:r>
        <w:t>Identify patient subpopulations with differential responses across multiple studies</w:t>
      </w:r>
    </w:p>
    <w:p w14:paraId="5012DD47" w14:textId="77777777" w:rsidR="00190543" w:rsidRDefault="0061701D" w:rsidP="0024209F">
      <w:pPr>
        <w:pStyle w:val="Compact"/>
        <w:numPr>
          <w:ilvl w:val="0"/>
          <w:numId w:val="20"/>
        </w:numPr>
      </w:pPr>
      <w:r>
        <w:t>Synthesize safety signals that may only become apparent when analyzed across trials</w:t>
      </w:r>
    </w:p>
    <w:p w14:paraId="7EBFD8C3" w14:textId="77777777" w:rsidR="00190543" w:rsidRDefault="0061701D" w:rsidP="0024209F">
      <w:pPr>
        <w:pStyle w:val="Compact"/>
        <w:numPr>
          <w:ilvl w:val="0"/>
          <w:numId w:val="20"/>
        </w:numPr>
      </w:pPr>
      <w:r>
        <w:t>Generate novel hypotheses based on unexpected correlations between trials</w:t>
      </w:r>
    </w:p>
    <w:p w14:paraId="20EBA73B" w14:textId="77777777" w:rsidR="00190543" w:rsidRDefault="0061701D">
      <w:pPr>
        <w:pStyle w:val="FirstParagraph"/>
      </w:pPr>
      <w:r>
        <w:t xml:space="preserve">These agents will incorporate </w:t>
      </w:r>
      <w:commentRangeStart w:id="40"/>
      <w:r>
        <w:t xml:space="preserve">human-in-the-loop </w:t>
      </w:r>
      <w:commentRangeEnd w:id="40"/>
      <w:r>
        <w:rPr>
          <w:rStyle w:val="CommentReference"/>
        </w:rPr>
        <w:commentReference w:id="40"/>
      </w:r>
      <w:r>
        <w:t xml:space="preserve">workflows, </w:t>
      </w:r>
      <w:commentRangeStart w:id="41"/>
      <w:r>
        <w:t>allowing domain experts to validate insights, provide feedback,</w:t>
      </w:r>
      <w:commentRangeEnd w:id="41"/>
      <w:r>
        <w:rPr>
          <w:rStyle w:val="CommentReference"/>
        </w:rPr>
        <w:commentReference w:id="41"/>
      </w:r>
      <w:r>
        <w:t xml:space="preserve"> and guide agent learning. This ensures AI outputs remain clinically relevant and scientifically sound.</w:t>
      </w:r>
    </w:p>
    <w:p w14:paraId="0B7B359D" w14:textId="77777777" w:rsidR="00190543" w:rsidRDefault="0061701D">
      <w:pPr>
        <w:pStyle w:val="Heading3"/>
        <w:rPr>
          <w:rFonts w:hint="eastAsia"/>
        </w:rPr>
      </w:pPr>
      <w:bookmarkStart w:id="42" w:name="X1240c4cc71c0a4c3fb5d56849338fbe4a21effc"/>
      <w:bookmarkEnd w:id="31"/>
      <w:bookmarkEnd w:id="39"/>
      <w:r>
        <w:t>4. Intuitive User Interface &amp; Interaction Layer</w:t>
      </w:r>
    </w:p>
    <w:p w14:paraId="10C47DD6" w14:textId="77777777" w:rsidR="00190543" w:rsidRDefault="0061701D">
      <w:pPr>
        <w:pStyle w:val="FirstParagraph"/>
      </w:pPr>
      <w:r>
        <w:t>The platform will feature a user-friendly interface allowing scientists, clinicians, and translational researchers to define goals, task agents, interact with results, review evidence trails, and provide feedback for continuous agent improvement:</w:t>
      </w:r>
    </w:p>
    <w:p w14:paraId="5D1C3E40" w14:textId="77777777" w:rsidR="00190543" w:rsidRDefault="0061701D" w:rsidP="0024209F">
      <w:pPr>
        <w:pStyle w:val="Compact"/>
        <w:numPr>
          <w:ilvl w:val="0"/>
          <w:numId w:val="21"/>
        </w:numPr>
      </w:pPr>
      <w:r>
        <w:rPr>
          <w:b/>
          <w:bCs/>
        </w:rPr>
        <w:t>Conversational AI Interface:</w:t>
      </w:r>
      <w:r>
        <w:t xml:space="preserve"> Enable natural language interaction with the platform, allowing researchers to ask complex questions and receive comprehensive answers</w:t>
      </w:r>
    </w:p>
    <w:p w14:paraId="1F8D1058" w14:textId="77777777" w:rsidR="00190543" w:rsidRDefault="0061701D" w:rsidP="0024209F">
      <w:pPr>
        <w:pStyle w:val="Compact"/>
        <w:numPr>
          <w:ilvl w:val="0"/>
          <w:numId w:val="21"/>
        </w:numPr>
      </w:pPr>
      <w:r>
        <w:rPr>
          <w:b/>
          <w:bCs/>
        </w:rPr>
        <w:t>Interactive Visualizations:</w:t>
      </w:r>
      <w:r>
        <w:t xml:space="preserve"> Present complex data relationships and agent insights through intuitive, explorable visualizations</w:t>
      </w:r>
    </w:p>
    <w:p w14:paraId="01B8B373" w14:textId="77777777" w:rsidR="00190543" w:rsidRDefault="0061701D" w:rsidP="0024209F">
      <w:pPr>
        <w:pStyle w:val="Compact"/>
        <w:numPr>
          <w:ilvl w:val="0"/>
          <w:numId w:val="21"/>
        </w:numPr>
      </w:pPr>
      <w:r>
        <w:rPr>
          <w:b/>
          <w:bCs/>
        </w:rPr>
        <w:t>Evidence Transparency:</w:t>
      </w:r>
      <w:r>
        <w:t xml:space="preserve"> Provide clear attribution of all agent conclusions to source data, ensuring traceability and scientific rigor</w:t>
      </w:r>
    </w:p>
    <w:p w14:paraId="25C8EE16" w14:textId="77777777" w:rsidR="00190543" w:rsidRDefault="0061701D" w:rsidP="0024209F">
      <w:pPr>
        <w:pStyle w:val="Compact"/>
        <w:numPr>
          <w:ilvl w:val="0"/>
          <w:numId w:val="21"/>
        </w:numPr>
      </w:pPr>
      <w:r>
        <w:rPr>
          <w:b/>
          <w:bCs/>
        </w:rPr>
        <w:t>Workflow Integration:</w:t>
      </w:r>
      <w:r>
        <w:t xml:space="preserve"> Seamlessly connect with existing research tools and documentation systems to fit within established processes</w:t>
      </w:r>
    </w:p>
    <w:p w14:paraId="28629B63" w14:textId="77777777" w:rsidR="00190543" w:rsidRDefault="0061701D" w:rsidP="0024209F">
      <w:pPr>
        <w:pStyle w:val="Compact"/>
        <w:numPr>
          <w:ilvl w:val="0"/>
          <w:numId w:val="21"/>
        </w:numPr>
      </w:pPr>
      <w:r>
        <w:rPr>
          <w:b/>
          <w:bCs/>
        </w:rPr>
        <w:t>Collaborative Features:</w:t>
      </w:r>
      <w:r>
        <w:t xml:space="preserve"> Allow multiple researchers to interact with agents, share insights, and build upon findings</w:t>
      </w:r>
    </w:p>
    <w:p w14:paraId="69EFE3D4" w14:textId="77777777" w:rsidR="00190543" w:rsidRDefault="0061701D">
      <w:pPr>
        <w:pStyle w:val="FirstParagraph"/>
      </w:pPr>
      <w:r>
        <w:t>The platform will include specialized interfaces for different user personas (clinical scientists, translational researchers, biostatisticians</w:t>
      </w:r>
      <w:commentRangeStart w:id="43"/>
      <w:r>
        <w:t>)</w:t>
      </w:r>
      <w:commentRangeEnd w:id="43"/>
      <w:r>
        <w:rPr>
          <w:rStyle w:val="CommentReference"/>
        </w:rPr>
        <w:commentReference w:id="43"/>
      </w:r>
      <w:r>
        <w:t xml:space="preserve"> to maximize adoption and </w:t>
      </w:r>
      <w:commentRangeStart w:id="44"/>
      <w:r>
        <w:t>effectiveness</w:t>
      </w:r>
      <w:commentRangeEnd w:id="44"/>
      <w:r>
        <w:rPr>
          <w:rStyle w:val="CommentReference"/>
        </w:rPr>
        <w:commentReference w:id="44"/>
      </w:r>
      <w:r>
        <w:t>.</w:t>
      </w:r>
    </w:p>
    <w:p w14:paraId="33042511" w14:textId="77777777" w:rsidR="00190543" w:rsidRDefault="0061701D">
      <w:pPr>
        <w:pStyle w:val="Heading2"/>
        <w:rPr>
          <w:rFonts w:hint="eastAsia"/>
        </w:rPr>
      </w:pPr>
      <w:bookmarkStart w:id="45" w:name="technical-architecture"/>
      <w:bookmarkEnd w:id="23"/>
      <w:bookmarkEnd w:id="42"/>
      <w:commentRangeStart w:id="46"/>
      <w:r>
        <w:t>Technical Architecture</w:t>
      </w:r>
      <w:commentRangeEnd w:id="46"/>
      <w:r>
        <w:rPr>
          <w:rStyle w:val="CommentReference"/>
        </w:rPr>
        <w:commentReference w:id="46"/>
      </w:r>
    </w:p>
    <w:p w14:paraId="410EC9FA" w14:textId="77777777" w:rsidR="00190543" w:rsidRDefault="0061701D">
      <w:pPr>
        <w:pStyle w:val="FirstParagraph"/>
      </w:pPr>
      <w:r>
        <w:t>The platform will implement a three-tiered architecture that ensures scalability, security, and seamless integration:</w:t>
      </w:r>
    </w:p>
    <w:p w14:paraId="6F675CA0" w14:textId="77777777" w:rsidR="00190543" w:rsidRDefault="0061701D" w:rsidP="0024209F">
      <w:pPr>
        <w:pStyle w:val="Compact"/>
        <w:numPr>
          <w:ilvl w:val="0"/>
          <w:numId w:val="22"/>
        </w:numPr>
      </w:pPr>
      <w:r>
        <w:rPr>
          <w:b/>
          <w:bCs/>
        </w:rPr>
        <w:t>Data Integration Layer:</w:t>
      </w:r>
      <w:r>
        <w:t xml:space="preserve"> Secure data pipelines, ETL processes, and storage solutions that maintain data lineage, version control, and regulatory compliance</w:t>
      </w:r>
    </w:p>
    <w:p w14:paraId="6B595A09" w14:textId="77777777" w:rsidR="00190543" w:rsidRDefault="0061701D" w:rsidP="0024209F">
      <w:pPr>
        <w:pStyle w:val="Compact"/>
        <w:numPr>
          <w:ilvl w:val="0"/>
          <w:numId w:val="22"/>
        </w:numPr>
      </w:pPr>
      <w:r>
        <w:rPr>
          <w:b/>
          <w:bCs/>
        </w:rPr>
        <w:t>Intelligence Layer:</w:t>
      </w:r>
      <w:r>
        <w:t xml:space="preserve"> Orchestrated foundation models, specialized agents, and reasoning engines deployed on scalable compute infrastructure</w:t>
      </w:r>
    </w:p>
    <w:p w14:paraId="5DE00B78" w14:textId="77777777" w:rsidR="00190543" w:rsidRDefault="0061701D" w:rsidP="0024209F">
      <w:pPr>
        <w:pStyle w:val="Compact"/>
        <w:numPr>
          <w:ilvl w:val="0"/>
          <w:numId w:val="22"/>
        </w:numPr>
      </w:pPr>
      <w:commentRangeStart w:id="47"/>
      <w:r w:rsidRPr="49ECD070">
        <w:rPr>
          <w:b/>
          <w:bCs/>
        </w:rPr>
        <w:t>Application Layer:</w:t>
      </w:r>
      <w:commentRangeEnd w:id="47"/>
      <w:r>
        <w:rPr>
          <w:rStyle w:val="CommentReference"/>
        </w:rPr>
        <w:commentReference w:id="47"/>
      </w:r>
      <w:r>
        <w:t xml:space="preserve"> User interfaces, API services, and integration points with existing research systems</w:t>
      </w:r>
    </w:p>
    <w:p w14:paraId="7724F2B3" w14:textId="2064DA84" w:rsidR="00190543" w:rsidRDefault="0061701D">
      <w:pPr>
        <w:pStyle w:val="FirstParagraph"/>
      </w:pPr>
      <w:r>
        <w:t>The platform will implement ML</w:t>
      </w:r>
      <w:ins w:id="48" w:author="Artzi, Ronen" w:date="2025-03-29T16:46:00Z">
        <w:r w:rsidR="03AD4EC1">
          <w:t>/Dev/Sec/Govern Ops</w:t>
        </w:r>
      </w:ins>
      <w:del w:id="49" w:author="Artzi, Ronen" w:date="2025-03-29T16:46:00Z">
        <w:r w:rsidDel="0061701D">
          <w:delText>Ops</w:delText>
        </w:r>
      </w:del>
      <w:r>
        <w:t xml:space="preserve"> principles throughout, ensuring continuous integration, deployment, and monitoring of AI models. This approach guarantees reliable model performance while enabling rapid iteration and improvement.</w:t>
      </w:r>
    </w:p>
    <w:p w14:paraId="5F7FC3BF" w14:textId="77777777" w:rsidR="00190543" w:rsidRDefault="0061701D">
      <w:pPr>
        <w:pStyle w:val="Heading2"/>
        <w:rPr>
          <w:rFonts w:hint="eastAsia"/>
        </w:rPr>
      </w:pPr>
      <w:bookmarkStart w:id="50" w:name="implementation-approach"/>
      <w:bookmarkEnd w:id="45"/>
      <w:r>
        <w:t>Implementation Approach</w:t>
      </w:r>
    </w:p>
    <w:p w14:paraId="438566DB" w14:textId="77777777" w:rsidR="00190543" w:rsidRDefault="0061701D">
      <w:pPr>
        <w:pStyle w:val="FirstParagraph"/>
      </w:pPr>
      <w:r>
        <w:t>To deliver this platform effectively while operating as a nimble “startup within the company,” we will:</w:t>
      </w:r>
    </w:p>
    <w:p w14:paraId="6FC7ABAF" w14:textId="7B312FDB" w:rsidR="00190543" w:rsidRDefault="0061701D" w:rsidP="0024209F">
      <w:pPr>
        <w:pStyle w:val="Compact"/>
        <w:numPr>
          <w:ilvl w:val="0"/>
          <w:numId w:val="23"/>
        </w:numPr>
      </w:pPr>
      <w:r w:rsidRPr="49ECD070">
        <w:rPr>
          <w:b/>
          <w:bCs/>
        </w:rPr>
        <w:t>Operate in Cross-Functional Pods:</w:t>
      </w:r>
      <w:r>
        <w:t xml:space="preserve"> Organize into mission-oriented teams combining Product Owners, AI engineers, data scientists, data engineers, and embedded domain experts</w:t>
      </w:r>
      <w:ins w:id="51" w:author="Artzi, Ronen" w:date="2025-03-29T16:47:00Z">
        <w:r w:rsidR="0D25E10D">
          <w:t xml:space="preserve"> </w:t>
        </w:r>
      </w:ins>
      <w:commentRangeStart w:id="52"/>
      <w:commentRangeStart w:id="53"/>
      <w:commentRangeEnd w:id="52"/>
      <w:r>
        <w:rPr>
          <w:rStyle w:val="CommentReference"/>
        </w:rPr>
        <w:commentReference w:id="52"/>
      </w:r>
      <w:commentRangeEnd w:id="53"/>
      <w:r>
        <w:rPr>
          <w:rStyle w:val="CommentReference"/>
        </w:rPr>
        <w:commentReference w:id="53"/>
      </w:r>
    </w:p>
    <w:p w14:paraId="5A124764" w14:textId="77777777" w:rsidR="00190543" w:rsidRDefault="0061701D" w:rsidP="0024209F">
      <w:pPr>
        <w:pStyle w:val="Compact"/>
        <w:numPr>
          <w:ilvl w:val="0"/>
          <w:numId w:val="23"/>
        </w:numPr>
      </w:pPr>
      <w:r>
        <w:rPr>
          <w:b/>
          <w:bCs/>
        </w:rPr>
        <w:t>Adopt Agile Methodologies:</w:t>
      </w:r>
      <w:r>
        <w:t xml:space="preserve"> Implement sprint-based development with continuous delivery and rapid iteration based on user feedback</w:t>
      </w:r>
    </w:p>
    <w:p w14:paraId="0A49BA0C" w14:textId="77777777" w:rsidR="00190543" w:rsidRDefault="0061701D" w:rsidP="0024209F">
      <w:pPr>
        <w:pStyle w:val="Compact"/>
        <w:numPr>
          <w:ilvl w:val="0"/>
          <w:numId w:val="23"/>
        </w:numPr>
      </w:pPr>
      <w:r>
        <w:rPr>
          <w:b/>
          <w:bCs/>
        </w:rPr>
        <w:t>Establish Streamlined Governance:</w:t>
      </w:r>
      <w:r>
        <w:t xml:space="preserve"> Create pre-agreed frameworks with IT and Governance teams to ensure compliance without bureaucratic delays</w:t>
      </w:r>
    </w:p>
    <w:p w14:paraId="4973155B" w14:textId="77777777" w:rsidR="00190543" w:rsidRDefault="0061701D" w:rsidP="0024209F">
      <w:pPr>
        <w:pStyle w:val="Compact"/>
        <w:numPr>
          <w:ilvl w:val="0"/>
          <w:numId w:val="23"/>
        </w:numPr>
      </w:pPr>
      <w:r>
        <w:rPr>
          <w:b/>
          <w:bCs/>
        </w:rPr>
        <w:t>Leverage Cloud Infrastructure:</w:t>
      </w:r>
      <w:r>
        <w:t xml:space="preserve"> Utilize scalable cloud resources for flexible compute capacity while maintaining security and compliance</w:t>
      </w:r>
    </w:p>
    <w:p w14:paraId="5F072A56" w14:textId="77777777" w:rsidR="00190543" w:rsidRDefault="0061701D" w:rsidP="00453AB0">
      <w:pPr>
        <w:pPrChange w:id="54" w:author="Johnson, Justin" w:date="2025-04-02T13:53:00Z" w16du:dateUtc="2025-04-02T17:53:00Z">
          <w:pPr>
            <w:pStyle w:val="Compact"/>
            <w:numPr>
              <w:numId w:val="23"/>
            </w:numPr>
            <w:ind w:left="720" w:hanging="360"/>
          </w:pPr>
        </w:pPrChange>
      </w:pPr>
      <w:r>
        <w:rPr>
          <w:b/>
          <w:bCs/>
        </w:rPr>
        <w:t>Prioritize User-Centered Design:</w:t>
      </w:r>
      <w:r>
        <w:t xml:space="preserve"> Engage end-users throughout development to ensure the platform addresses real research needs</w:t>
      </w:r>
    </w:p>
    <w:p w14:paraId="7CCB162E" w14:textId="77777777" w:rsidR="00453AB0" w:rsidRPr="00453AB0" w:rsidRDefault="00453AB0" w:rsidP="00453AB0">
      <w:pPr>
        <w:rPr>
          <w:ins w:id="55" w:author="Johnson, Justin" w:date="2025-04-02T13:52:00Z" w16du:dateUtc="2025-04-02T17:52:00Z"/>
          <w:rFonts w:eastAsia="Times New Roman" w:cs="Menlo"/>
          <w:color w:val="CCCCCC"/>
          <w:sz w:val="18"/>
          <w:szCs w:val="18"/>
          <w:rPrChange w:id="56" w:author="Johnson, Justin" w:date="2025-04-02T13:53:00Z" w16du:dateUtc="2025-04-02T17:53:00Z">
            <w:rPr>
              <w:ins w:id="57" w:author="Johnson, Justin" w:date="2025-04-02T13:52:00Z" w16du:dateUtc="2025-04-02T17:52:00Z"/>
              <w:rFonts w:ascii="Menlo" w:eastAsia="Times New Roman" w:hAnsi="Menlo" w:cs="Menlo"/>
              <w:color w:val="CCCCCC"/>
              <w:sz w:val="18"/>
              <w:szCs w:val="18"/>
            </w:rPr>
          </w:rPrChange>
        </w:rPr>
        <w:pPrChange w:id="58" w:author="Johnson, Justin" w:date="2025-04-02T13:53:00Z" w16du:dateUtc="2025-04-02T17:53:00Z">
          <w:pPr>
            <w:shd w:val="clear" w:color="auto" w:fill="1F1F1F"/>
            <w:spacing w:after="0" w:line="270" w:lineRule="atLeast"/>
            <w:ind w:left="360"/>
          </w:pPr>
        </w:pPrChange>
      </w:pPr>
    </w:p>
    <w:p w14:paraId="6B7F2DE4" w14:textId="102BD65B" w:rsidR="00453AB0" w:rsidRPr="00453AB0" w:rsidRDefault="00453AB0" w:rsidP="00453AB0">
      <w:pPr>
        <w:rPr>
          <w:ins w:id="59" w:author="Johnson, Justin" w:date="2025-04-02T13:52:00Z" w16du:dateUtc="2025-04-02T17:52:00Z"/>
          <w:rFonts w:eastAsia="Times New Roman" w:cs="Menlo"/>
          <w:color w:val="CCCCCC"/>
          <w:sz w:val="18"/>
          <w:szCs w:val="18"/>
          <w:rPrChange w:id="60" w:author="Johnson, Justin" w:date="2025-04-02T13:53:00Z" w16du:dateUtc="2025-04-02T17:53:00Z">
            <w:rPr>
              <w:ins w:id="61" w:author="Johnson, Justin" w:date="2025-04-02T13:52:00Z" w16du:dateUtc="2025-04-02T17:52:00Z"/>
            </w:rPr>
          </w:rPrChange>
        </w:rPr>
        <w:pPrChange w:id="62" w:author="Johnson, Justin" w:date="2025-04-02T13:53:00Z" w16du:dateUtc="2025-04-02T17:53:00Z">
          <w:pPr>
            <w:pStyle w:val="ListParagraph"/>
            <w:numPr>
              <w:numId w:val="23"/>
            </w:numPr>
            <w:shd w:val="clear" w:color="auto" w:fill="1F1F1F"/>
            <w:spacing w:after="0" w:line="270" w:lineRule="atLeast"/>
            <w:ind w:hanging="360"/>
          </w:pPr>
        </w:pPrChange>
      </w:pPr>
      <w:ins w:id="63" w:author="Johnson, Justin" w:date="2025-04-02T13:52:00Z" w16du:dateUtc="2025-04-02T17:52:00Z">
        <w:r w:rsidRPr="00453AB0">
          <w:rPr>
            <w:rFonts w:eastAsia="Times New Roman" w:cs="Menlo"/>
            <w:color w:val="CCCCCC"/>
            <w:sz w:val="18"/>
            <w:szCs w:val="18"/>
            <w:rPrChange w:id="64" w:author="Johnson, Justin" w:date="2025-04-02T13:53:00Z" w16du:dateUtc="2025-04-02T17:53:00Z">
              <w:rPr/>
            </w:rPrChange>
          </w:rPr>
          <w:t>Crucially, the vision for Project Synapse extends beyond agents performing discrete analytical tasks. We anticipate these AI systems evolving into integrated members of our R&amp;D and platform development teams. Their roles will transcend traditional scientific or clinical personas, encompassing functions typically associated with engineering, quality assurance, and process management. Imagine AI agents embedded within our development pods, actively participating in the workflow. This deep integration aims to create a hybrid human-AI value factory. By automating and augmenting cognitive tasks across engineering and process domains – not just scientific ones – we can dramatically accelerate the development and refinement of both our therapies and the digital platforms supporting them, while simultaneously elevating the quality, consistency, and compliance of our outputs. Human experts will increasingly focus on strategic direction, complex problem-solving, and final validation, leveraging AI teammates to handle scale, speed, and routine cognitive loads across the entire R&amp;D value stream.</w:t>
        </w:r>
      </w:ins>
    </w:p>
    <w:p w14:paraId="30EFFCC2" w14:textId="49054D9C" w:rsidR="00190543" w:rsidRPr="00453AB0" w:rsidRDefault="0061701D" w:rsidP="00453AB0">
      <w:pPr>
        <w:pPrChange w:id="65" w:author="Johnson, Justin" w:date="2025-04-02T13:53:00Z" w16du:dateUtc="2025-04-02T17:53:00Z">
          <w:pPr>
            <w:pStyle w:val="FirstParagraph"/>
          </w:pPr>
        </w:pPrChange>
      </w:pPr>
      <w:del w:id="66" w:author="Johnson, Justin" w:date="2025-04-02T13:52:00Z" w16du:dateUtc="2025-04-02T17:52:00Z">
        <w:r w:rsidRPr="00453AB0" w:rsidDel="00453AB0">
          <w:delText>By combining these capabilities with our deep oncology expertise and rich proprietary data, Project Synapse will transform how we approach oncology R&amp;D, ultimately accelerating the delivery of life-saving therapies to patients.</w:delText>
        </w:r>
      </w:del>
    </w:p>
    <w:p w14:paraId="01C07E50" w14:textId="77777777" w:rsidR="00190543" w:rsidRDefault="0061701D">
      <w:pPr>
        <w:pStyle w:val="Heading1"/>
        <w:rPr>
          <w:rFonts w:hint="eastAsia"/>
        </w:rPr>
      </w:pPr>
      <w:bookmarkStart w:id="67" w:name="benefits-and-value-proposition"/>
      <w:bookmarkEnd w:id="22"/>
      <w:bookmarkEnd w:id="50"/>
      <w:r>
        <w:t>4. BENEFITS AND VALUE PROPOSITION</w:t>
      </w:r>
    </w:p>
    <w:p w14:paraId="50BA82C0" w14:textId="77777777" w:rsidR="00190543" w:rsidRDefault="0061701D">
      <w:pPr>
        <w:pStyle w:val="FirstParagraph"/>
      </w:pPr>
      <w:r>
        <w:t>Project Synapse will deliver substantial and measurable value across our oncology portfolio through multiple interconnected benefits:</w:t>
      </w:r>
    </w:p>
    <w:p w14:paraId="1E36E8BB" w14:textId="77777777" w:rsidR="00190543" w:rsidRDefault="0061701D">
      <w:pPr>
        <w:pStyle w:val="Heading2"/>
        <w:rPr>
          <w:rFonts w:hint="eastAsia"/>
        </w:rPr>
      </w:pPr>
      <w:bookmarkStart w:id="68" w:name="accelerated-development-timelines"/>
      <w:r>
        <w:t>Accelerated Development Timelines</w:t>
      </w:r>
    </w:p>
    <w:p w14:paraId="3B8B0468" w14:textId="77777777" w:rsidR="00190543" w:rsidRDefault="0061701D">
      <w:pPr>
        <w:pStyle w:val="FirstParagraph"/>
      </w:pPr>
      <w:r>
        <w:t>The platform will directly address critical bottlenecks throughout the development lifecycle:</w:t>
      </w:r>
    </w:p>
    <w:p w14:paraId="5F34E5A4" w14:textId="77777777" w:rsidR="00190543" w:rsidRDefault="0061701D" w:rsidP="0024209F">
      <w:pPr>
        <w:pStyle w:val="Compact"/>
        <w:numPr>
          <w:ilvl w:val="0"/>
          <w:numId w:val="24"/>
        </w:numPr>
      </w:pPr>
      <w:r>
        <w:rPr>
          <w:b/>
          <w:bCs/>
        </w:rPr>
        <w:t>Biomarker Discovery Acceleration:</w:t>
      </w:r>
      <w:r>
        <w:t xml:space="preserve"> Reduce biomarker identification and validation timelines by 30-50% through automated multi-omics analysis and literature synthesis</w:t>
      </w:r>
    </w:p>
    <w:p w14:paraId="0B5AB8F2" w14:textId="77777777" w:rsidR="00190543" w:rsidRDefault="0061701D" w:rsidP="0024209F">
      <w:pPr>
        <w:pStyle w:val="Compact"/>
        <w:numPr>
          <w:ilvl w:val="0"/>
          <w:numId w:val="24"/>
        </w:numPr>
      </w:pPr>
      <w:r>
        <w:rPr>
          <w:b/>
          <w:bCs/>
        </w:rPr>
        <w:t>Translational Research Efficiency:</w:t>
      </w:r>
      <w:r>
        <w:t xml:space="preserve"> Shorten the translation of preclinical findings to clinical hypotheses by automating complex data integration tasks that currently take weeks</w:t>
      </w:r>
    </w:p>
    <w:p w14:paraId="3275D2C3" w14:textId="77777777" w:rsidR="00190543" w:rsidRDefault="0061701D" w:rsidP="0024209F">
      <w:pPr>
        <w:pStyle w:val="Compact"/>
        <w:numPr>
          <w:ilvl w:val="0"/>
          <w:numId w:val="24"/>
        </w:numPr>
      </w:pPr>
      <w:r>
        <w:rPr>
          <w:b/>
          <w:bCs/>
        </w:rPr>
        <w:t>Phase 2-3 Design Optimization:</w:t>
      </w:r>
      <w:r>
        <w:t xml:space="preserve"> Potentially shave 6-12 months off clinical development timelines through more efficient protocol design, patient stratification, and site selection</w:t>
      </w:r>
    </w:p>
    <w:p w14:paraId="6D235B2E" w14:textId="77777777" w:rsidR="00190543" w:rsidRDefault="0061701D" w:rsidP="0024209F">
      <w:pPr>
        <w:pStyle w:val="Compact"/>
        <w:numPr>
          <w:ilvl w:val="0"/>
          <w:numId w:val="24"/>
        </w:numPr>
      </w:pPr>
      <w:r w:rsidRPr="49ECD070">
        <w:rPr>
          <w:b/>
          <w:bCs/>
        </w:rPr>
        <w:t>Regulatory Documentation:</w:t>
      </w:r>
      <w:r>
        <w:t xml:space="preserve"> Streamline regulatory documentation by automatically drafting sections of clinical study reports and other submission documents</w:t>
      </w:r>
    </w:p>
    <w:p w14:paraId="006DD379" w14:textId="77777777" w:rsidR="00190543" w:rsidRDefault="0061701D">
      <w:pPr>
        <w:pStyle w:val="FirstParagraph"/>
      </w:pPr>
      <w:r>
        <w:t xml:space="preserve">Multiple industry </w:t>
      </w:r>
      <w:proofErr w:type="spellStart"/>
      <w:r>
        <w:t>analyses</w:t>
      </w:r>
      <w:proofErr w:type="spellEnd"/>
      <w:r>
        <w:t xml:space="preserve"> suggest that generative AI applications could reduce total clinical development timelines by 15-30%, with even greater reductions (up to 70%) in specific tasks like literature reviews and data preparation. For a typical oncology program, this equates to bringing treatments to market 1-2 years faster.</w:t>
      </w:r>
    </w:p>
    <w:p w14:paraId="105681AE" w14:textId="77777777" w:rsidR="00190543" w:rsidRDefault="0061701D">
      <w:pPr>
        <w:pStyle w:val="Heading2"/>
        <w:rPr>
          <w:rFonts w:hint="eastAsia"/>
        </w:rPr>
      </w:pPr>
      <w:bookmarkStart w:id="69" w:name="X7e5ce74f837ab07bf53b92e796a690f06f22663"/>
      <w:bookmarkEnd w:id="68"/>
      <w:r>
        <w:t>Improved Decision Quality &amp; Reduced Attrition</w:t>
      </w:r>
    </w:p>
    <w:p w14:paraId="61B9B6F1" w14:textId="77777777" w:rsidR="00190543" w:rsidRDefault="0061701D">
      <w:pPr>
        <w:pStyle w:val="FirstParagraph"/>
      </w:pPr>
      <w:r>
        <w:t>The platform will enhance decision-making at critical junctures in development:</w:t>
      </w:r>
    </w:p>
    <w:p w14:paraId="2CAC32E0" w14:textId="77777777" w:rsidR="00190543" w:rsidRDefault="0061701D" w:rsidP="0024209F">
      <w:pPr>
        <w:pStyle w:val="Compact"/>
        <w:numPr>
          <w:ilvl w:val="0"/>
          <w:numId w:val="25"/>
        </w:numPr>
      </w:pPr>
      <w:r>
        <w:rPr>
          <w:b/>
          <w:bCs/>
        </w:rPr>
        <w:t>Early Risk Identification:</w:t>
      </w:r>
      <w:r>
        <w:t xml:space="preserve"> Flag potential safety concerns, off-target effects, and toxicity risks before they manifest in late-stage trials</w:t>
      </w:r>
    </w:p>
    <w:p w14:paraId="65288C25" w14:textId="77777777" w:rsidR="00190543" w:rsidRDefault="0061701D" w:rsidP="0024209F">
      <w:pPr>
        <w:pStyle w:val="Compact"/>
        <w:numPr>
          <w:ilvl w:val="0"/>
          <w:numId w:val="25"/>
        </w:numPr>
      </w:pPr>
      <w:r>
        <w:rPr>
          <w:b/>
          <w:bCs/>
        </w:rPr>
        <w:t>Evidence-Based Go/No-Go Decisions:</w:t>
      </w:r>
      <w:r>
        <w:t xml:space="preserve"> Provide comprehensive data synthesis at CDID and Phase 2-3 transition points, enabling more informed portfolio decisions</w:t>
      </w:r>
    </w:p>
    <w:p w14:paraId="5F95604D" w14:textId="77777777" w:rsidR="00190543" w:rsidRDefault="0061701D" w:rsidP="0024209F">
      <w:pPr>
        <w:pStyle w:val="Compact"/>
        <w:numPr>
          <w:ilvl w:val="0"/>
          <w:numId w:val="25"/>
        </w:numPr>
      </w:pPr>
      <w:r>
        <w:rPr>
          <w:b/>
          <w:bCs/>
        </w:rPr>
        <w:t>Probability of Success (</w:t>
      </w:r>
      <w:proofErr w:type="spellStart"/>
      <w:r>
        <w:rPr>
          <w:b/>
          <w:bCs/>
        </w:rPr>
        <w:t>PoS</w:t>
      </w:r>
      <w:proofErr w:type="spellEnd"/>
      <w:r>
        <w:rPr>
          <w:b/>
          <w:bCs/>
        </w:rPr>
        <w:t>) Enhancement:</w:t>
      </w:r>
      <w:r>
        <w:t xml:space="preserve"> Potentially improve Phase 3 success rates by 10-20% through better patient selection and trial design optimization</w:t>
      </w:r>
    </w:p>
    <w:p w14:paraId="009C434B" w14:textId="77777777" w:rsidR="00190543" w:rsidRDefault="0061701D" w:rsidP="0024209F">
      <w:pPr>
        <w:pStyle w:val="Compact"/>
        <w:numPr>
          <w:ilvl w:val="0"/>
          <w:numId w:val="25"/>
        </w:numPr>
      </w:pPr>
      <w:r>
        <w:rPr>
          <w:b/>
          <w:bCs/>
        </w:rPr>
        <w:t>Portfolio Resource Optimization:</w:t>
      </w:r>
      <w:r>
        <w:t xml:space="preserve"> Enable data-driven prioritization of assets based on integrated clinical, translational, and competitive landscape analysis</w:t>
      </w:r>
    </w:p>
    <w:p w14:paraId="05CE3525" w14:textId="77777777" w:rsidR="00190543" w:rsidRDefault="0061701D">
      <w:pPr>
        <w:pStyle w:val="FirstParagraph"/>
      </w:pPr>
      <w:r>
        <w:t>Industry benchmarks indicate that AI-enhanced trials incorporating biomarker-driven patient selection can increase success rates by up to 2-3x compared to traditional approaches. Even a modest 10% improvement in Phase 3 success rates would translate to hundreds of millions in value across our oncology portfolio.</w:t>
      </w:r>
    </w:p>
    <w:p w14:paraId="52D975F4" w14:textId="77777777" w:rsidR="00190543" w:rsidRDefault="0061701D">
      <w:pPr>
        <w:pStyle w:val="Heading2"/>
        <w:rPr>
          <w:rFonts w:hint="eastAsia"/>
        </w:rPr>
      </w:pPr>
      <w:bookmarkStart w:id="70" w:name="enhanced-rd-productivity"/>
      <w:bookmarkEnd w:id="69"/>
      <w:r>
        <w:t>Enhanced R&amp;D Productivity</w:t>
      </w:r>
    </w:p>
    <w:p w14:paraId="7B8EE8BE" w14:textId="77777777" w:rsidR="00190543" w:rsidRDefault="0061701D">
      <w:pPr>
        <w:pStyle w:val="FirstParagraph"/>
      </w:pPr>
      <w:r>
        <w:t xml:space="preserve">The platform will dramatically improve how our scientific and clinical </w:t>
      </w:r>
      <w:proofErr w:type="gramStart"/>
      <w:r>
        <w:t>teams</w:t>
      </w:r>
      <w:proofErr w:type="gramEnd"/>
      <w:r>
        <w:t xml:space="preserve"> work:</w:t>
      </w:r>
    </w:p>
    <w:p w14:paraId="3483B41D" w14:textId="77777777" w:rsidR="00190543" w:rsidRDefault="0061701D" w:rsidP="0024209F">
      <w:pPr>
        <w:pStyle w:val="Compact"/>
        <w:numPr>
          <w:ilvl w:val="0"/>
          <w:numId w:val="26"/>
        </w:numPr>
      </w:pPr>
      <w:r>
        <w:rPr>
          <w:b/>
          <w:bCs/>
        </w:rPr>
        <w:t>Automated Knowledge Work:</w:t>
      </w:r>
      <w:r>
        <w:t xml:space="preserve"> Reduce time spent on literature reviews, data mining, and report generation by 60-70%, freeing our experts for higher-value activities</w:t>
      </w:r>
    </w:p>
    <w:p w14:paraId="3BA19660" w14:textId="77777777" w:rsidR="00190543" w:rsidRDefault="0061701D" w:rsidP="0024209F">
      <w:pPr>
        <w:pStyle w:val="Compact"/>
        <w:numPr>
          <w:ilvl w:val="0"/>
          <w:numId w:val="26"/>
        </w:numPr>
      </w:pPr>
      <w:r>
        <w:rPr>
          <w:b/>
          <w:bCs/>
        </w:rPr>
        <w:t>Hypothesis Generation:</w:t>
      </w:r>
      <w:r>
        <w:t xml:space="preserve"> Surface non-obvious patterns and correlations from complex datasets that would be impossible to identify manually</w:t>
      </w:r>
    </w:p>
    <w:p w14:paraId="4112B28C" w14:textId="77777777" w:rsidR="00190543" w:rsidRDefault="0061701D" w:rsidP="0024209F">
      <w:pPr>
        <w:pStyle w:val="Compact"/>
        <w:numPr>
          <w:ilvl w:val="0"/>
          <w:numId w:val="26"/>
        </w:numPr>
      </w:pPr>
      <w:r>
        <w:rPr>
          <w:b/>
          <w:bCs/>
        </w:rPr>
        <w:t>Cross-functional Collaboration:</w:t>
      </w:r>
      <w:r>
        <w:t xml:space="preserve"> Create a unified knowledge ecosystem that breaks down silos between preclinical, translational, and clinical teams</w:t>
      </w:r>
    </w:p>
    <w:p w14:paraId="05587E41" w14:textId="77777777" w:rsidR="00190543" w:rsidRDefault="0061701D" w:rsidP="0024209F">
      <w:pPr>
        <w:pStyle w:val="Compact"/>
        <w:numPr>
          <w:ilvl w:val="0"/>
          <w:numId w:val="26"/>
        </w:numPr>
      </w:pPr>
      <w:r>
        <w:rPr>
          <w:b/>
          <w:bCs/>
        </w:rPr>
        <w:t>Scientific Insight Acceleration:</w:t>
      </w:r>
      <w:r>
        <w:t xml:space="preserve"> Enable researchers to rapidly explore emerging hypotheses with AI-assisted analysis and evidence gathering</w:t>
      </w:r>
    </w:p>
    <w:p w14:paraId="2EF02B7A" w14:textId="77777777" w:rsidR="00190543" w:rsidRDefault="0061701D">
      <w:pPr>
        <w:pStyle w:val="FirstParagraph"/>
      </w:pPr>
      <w:r>
        <w:t>Studies show that research scientists typically spend 40-50% of their time on knowledge management and data processing tasks. By automating these activities, we can effectively increase our scientific capacity without expanding headcount, representing a 30-40% productivity gain.</w:t>
      </w:r>
    </w:p>
    <w:p w14:paraId="4EC0B312" w14:textId="77777777" w:rsidR="00190543" w:rsidRDefault="0061701D">
      <w:pPr>
        <w:pStyle w:val="Heading2"/>
        <w:rPr>
          <w:rFonts w:hint="eastAsia"/>
        </w:rPr>
      </w:pPr>
      <w:bookmarkStart w:id="71" w:name="optimized-trial-design-execution"/>
      <w:bookmarkEnd w:id="70"/>
      <w:r>
        <w:t>Optimized Trial Design &amp; Execution</w:t>
      </w:r>
    </w:p>
    <w:p w14:paraId="51A2ABE1" w14:textId="77777777" w:rsidR="00190543" w:rsidRDefault="0061701D">
      <w:pPr>
        <w:pStyle w:val="FirstParagraph"/>
      </w:pPr>
      <w:r>
        <w:t>The platform will transform how we design and conduct clinical trials:</w:t>
      </w:r>
    </w:p>
    <w:p w14:paraId="68A8B79E" w14:textId="77777777" w:rsidR="00190543" w:rsidRDefault="0061701D" w:rsidP="0024209F">
      <w:pPr>
        <w:pStyle w:val="Compact"/>
        <w:numPr>
          <w:ilvl w:val="0"/>
          <w:numId w:val="27"/>
        </w:numPr>
      </w:pPr>
      <w:r>
        <w:rPr>
          <w:b/>
          <w:bCs/>
        </w:rPr>
        <w:t>Precision Patient Selection:</w:t>
      </w:r>
      <w:r>
        <w:t xml:space="preserve"> Identify optimal biomarker-based inclusion/exclusion criteria to enrich for likely responders</w:t>
      </w:r>
    </w:p>
    <w:p w14:paraId="2B992348" w14:textId="77777777" w:rsidR="00190543" w:rsidRDefault="0061701D" w:rsidP="0024209F">
      <w:pPr>
        <w:pStyle w:val="Compact"/>
        <w:numPr>
          <w:ilvl w:val="0"/>
          <w:numId w:val="27"/>
        </w:numPr>
      </w:pPr>
      <w:r>
        <w:rPr>
          <w:b/>
          <w:bCs/>
        </w:rPr>
        <w:t>Adaptive Trial Support:</w:t>
      </w:r>
      <w:r>
        <w:t xml:space="preserve"> Enable more sophisticated adaptive trial designs with real-time data analysis and decision support</w:t>
      </w:r>
    </w:p>
    <w:p w14:paraId="2CEB56CD" w14:textId="77777777" w:rsidR="00190543" w:rsidRDefault="0061701D" w:rsidP="0024209F">
      <w:pPr>
        <w:pStyle w:val="Compact"/>
        <w:numPr>
          <w:ilvl w:val="0"/>
          <w:numId w:val="27"/>
        </w:numPr>
      </w:pPr>
      <w:r>
        <w:rPr>
          <w:b/>
          <w:bCs/>
        </w:rPr>
        <w:t>Smaller, More Efficient Trials:</w:t>
      </w:r>
      <w:r>
        <w:t xml:space="preserve"> Potentially reduce required patient numbers by 20-30% through better stratification and endpoint selection</w:t>
      </w:r>
    </w:p>
    <w:p w14:paraId="5B6DC18D" w14:textId="77777777" w:rsidR="00190543" w:rsidRDefault="0061701D" w:rsidP="0024209F">
      <w:pPr>
        <w:pStyle w:val="Compact"/>
        <w:numPr>
          <w:ilvl w:val="0"/>
          <w:numId w:val="27"/>
        </w:numPr>
      </w:pPr>
      <w:r>
        <w:rPr>
          <w:b/>
          <w:bCs/>
        </w:rPr>
        <w:t>Site Selection Optimization:</w:t>
      </w:r>
      <w:r>
        <w:t xml:space="preserve"> Identify high-performing sites with relevant patient populations to accelerate enrollment</w:t>
      </w:r>
    </w:p>
    <w:p w14:paraId="1CA71837" w14:textId="77777777" w:rsidR="00190543" w:rsidRDefault="0061701D">
      <w:pPr>
        <w:pStyle w:val="FirstParagraph"/>
      </w:pPr>
      <w:r>
        <w:t>The impact of these capabilities is substantial—biomarker-guided trials have been shown to reduce trial size requirements by up to 50% while increasing the probability of demonstrating clinically meaningful effects. For a typical Phase 3 oncology trial, this could represent savings of $15-30M per study.</w:t>
      </w:r>
    </w:p>
    <w:p w14:paraId="5158AF3A" w14:textId="77777777" w:rsidR="00190543" w:rsidRDefault="0061701D">
      <w:pPr>
        <w:pStyle w:val="Heading2"/>
        <w:rPr>
          <w:rFonts w:hint="eastAsia"/>
        </w:rPr>
      </w:pPr>
      <w:bookmarkStart w:id="72" w:name="Xce4663d97e0bdde5f36c8593b94af288466046b"/>
      <w:bookmarkEnd w:id="71"/>
      <w:r>
        <w:t>Competitive Advantage &amp; Strategic Positioning</w:t>
      </w:r>
    </w:p>
    <w:p w14:paraId="52471538" w14:textId="77777777" w:rsidR="00190543" w:rsidRDefault="0061701D">
      <w:pPr>
        <w:pStyle w:val="FirstParagraph"/>
      </w:pPr>
      <w:r>
        <w:t>The platform will strengthen our market position and future opportunities:</w:t>
      </w:r>
    </w:p>
    <w:p w14:paraId="0C05D452" w14:textId="77777777" w:rsidR="00190543" w:rsidRDefault="0061701D" w:rsidP="0024209F">
      <w:pPr>
        <w:pStyle w:val="Compact"/>
        <w:numPr>
          <w:ilvl w:val="0"/>
          <w:numId w:val="28"/>
        </w:numPr>
      </w:pPr>
      <w:r>
        <w:rPr>
          <w:b/>
          <w:bCs/>
        </w:rPr>
        <w:t>AI Leadership in Oncology:</w:t>
      </w:r>
      <w:r>
        <w:t xml:space="preserve"> Establish our organization as a pioneer in applying next-generation AI to cancer drug development</w:t>
      </w:r>
    </w:p>
    <w:p w14:paraId="56AF127F" w14:textId="77777777" w:rsidR="00190543" w:rsidRDefault="0061701D" w:rsidP="0024209F">
      <w:pPr>
        <w:pStyle w:val="Compact"/>
        <w:numPr>
          <w:ilvl w:val="0"/>
          <w:numId w:val="28"/>
        </w:numPr>
      </w:pPr>
      <w:r>
        <w:rPr>
          <w:b/>
          <w:bCs/>
        </w:rPr>
        <w:t>Partnership Attractiveness:</w:t>
      </w:r>
      <w:r>
        <w:t xml:space="preserve"> Enhance our appeal to </w:t>
      </w:r>
      <w:proofErr w:type="spellStart"/>
      <w:r>
        <w:t>biotechs</w:t>
      </w:r>
      <w:proofErr w:type="spellEnd"/>
      <w:r>
        <w:t>, academic centers, and technology partners seeking advanced development capabilities</w:t>
      </w:r>
    </w:p>
    <w:p w14:paraId="156581A2" w14:textId="77777777" w:rsidR="00190543" w:rsidRDefault="0061701D" w:rsidP="0024209F">
      <w:pPr>
        <w:pStyle w:val="Compact"/>
        <w:numPr>
          <w:ilvl w:val="0"/>
          <w:numId w:val="28"/>
        </w:numPr>
      </w:pPr>
      <w:r>
        <w:rPr>
          <w:b/>
          <w:bCs/>
        </w:rPr>
        <w:t>Talent Acquisition:</w:t>
      </w:r>
      <w:r>
        <w:t xml:space="preserve"> Become a preferred employer for top data scientists, AI specialists, and computational biologists</w:t>
      </w:r>
    </w:p>
    <w:p w14:paraId="722AE21D" w14:textId="77777777" w:rsidR="00190543" w:rsidRDefault="0061701D" w:rsidP="0024209F">
      <w:pPr>
        <w:pStyle w:val="Compact"/>
        <w:numPr>
          <w:ilvl w:val="0"/>
          <w:numId w:val="28"/>
        </w:numPr>
      </w:pPr>
      <w:r>
        <w:rPr>
          <w:b/>
          <w:bCs/>
        </w:rPr>
        <w:t>Future-Proofing R&amp;D:</w:t>
      </w:r>
      <w:r>
        <w:t xml:space="preserve"> Build foundational capabilities that can evolve with advancing technology, creating a sustainable competitive edge</w:t>
      </w:r>
    </w:p>
    <w:p w14:paraId="72317090" w14:textId="77777777" w:rsidR="00190543" w:rsidRDefault="0061701D">
      <w:pPr>
        <w:pStyle w:val="FirstParagraph"/>
      </w:pPr>
      <w:r>
        <w:t>As competitors increasingly invest in AI capabilities, establishing early leadership in Agentic AI for oncology positions us to maintain a sustainable advantage through accumulated data, institutional knowledge, and platform capabilities that will be difficult for others to replicate.</w:t>
      </w:r>
    </w:p>
    <w:p w14:paraId="6DB83214" w14:textId="77777777" w:rsidR="00190543" w:rsidRDefault="0061701D">
      <w:pPr>
        <w:pStyle w:val="Heading2"/>
        <w:rPr>
          <w:rFonts w:hint="eastAsia"/>
        </w:rPr>
      </w:pPr>
      <w:bookmarkStart w:id="73" w:name="quantifiable-return-on-investment"/>
      <w:bookmarkEnd w:id="72"/>
      <w:r>
        <w:t>Quantifiable Return on Investment</w:t>
      </w:r>
      <w:commentRangeStart w:id="74"/>
      <w:commentRangeEnd w:id="74"/>
      <w:r>
        <w:rPr>
          <w:rStyle w:val="CommentReference"/>
        </w:rPr>
        <w:commentReference w:id="74"/>
      </w:r>
    </w:p>
    <w:p w14:paraId="4E662D83" w14:textId="77777777" w:rsidR="00190543" w:rsidRDefault="0061701D">
      <w:pPr>
        <w:pStyle w:val="FirstParagraph"/>
      </w:pPr>
      <w:r>
        <w:t>The business impact of Project Synapse will be substantial and measurable:</w:t>
      </w:r>
    </w:p>
    <w:p w14:paraId="40ECEB5B" w14:textId="77777777" w:rsidR="00190543" w:rsidRDefault="0061701D" w:rsidP="0024209F">
      <w:pPr>
        <w:pStyle w:val="Compact"/>
        <w:numPr>
          <w:ilvl w:val="0"/>
          <w:numId w:val="29"/>
        </w:numPr>
      </w:pPr>
      <w:r>
        <w:rPr>
          <w:b/>
          <w:bCs/>
        </w:rPr>
        <w:t>Development Cost Reduction:</w:t>
      </w:r>
      <w:r>
        <w:t xml:space="preserve"> Potential savings of $30-50M per successful program through more efficient trials and reduced late-stage failures</w:t>
      </w:r>
    </w:p>
    <w:p w14:paraId="5C0DEA0F" w14:textId="77777777" w:rsidR="00190543" w:rsidRDefault="0061701D" w:rsidP="0024209F">
      <w:pPr>
        <w:pStyle w:val="Compact"/>
        <w:numPr>
          <w:ilvl w:val="0"/>
          <w:numId w:val="29"/>
        </w:numPr>
      </w:pPr>
      <w:r>
        <w:rPr>
          <w:b/>
          <w:bCs/>
        </w:rPr>
        <w:t>Time-to-Market Acceleration:</w:t>
      </w:r>
      <w:r>
        <w:t xml:space="preserve"> Each month saved in development represents approximately $5-6M in additional revenue per $1B in peak sales</w:t>
      </w:r>
    </w:p>
    <w:p w14:paraId="1CD91FC9" w14:textId="77777777" w:rsidR="00190543" w:rsidRDefault="0061701D" w:rsidP="0024209F">
      <w:pPr>
        <w:pStyle w:val="Compact"/>
        <w:numPr>
          <w:ilvl w:val="0"/>
          <w:numId w:val="29"/>
        </w:numPr>
      </w:pPr>
      <w:r>
        <w:rPr>
          <w:b/>
          <w:bCs/>
        </w:rPr>
        <w:t>Success Rate Improvement:</w:t>
      </w:r>
      <w:r>
        <w:t xml:space="preserve"> A 10% increase in Phase 3 success probability represents hundreds of millions in expected portfolio value</w:t>
      </w:r>
    </w:p>
    <w:p w14:paraId="50A52FCB" w14:textId="77777777" w:rsidR="00190543" w:rsidRDefault="0061701D" w:rsidP="0024209F">
      <w:pPr>
        <w:pStyle w:val="Compact"/>
        <w:numPr>
          <w:ilvl w:val="0"/>
          <w:numId w:val="29"/>
        </w:numPr>
      </w:pPr>
      <w:r>
        <w:rPr>
          <w:b/>
          <w:bCs/>
        </w:rPr>
        <w:t>Resource Optimization:</w:t>
      </w:r>
      <w:r>
        <w:t xml:space="preserve"> 30-40% improvement in scientific productivity through automation of routine knowledge work</w:t>
      </w:r>
    </w:p>
    <w:p w14:paraId="6C276D6A" w14:textId="77777777" w:rsidR="00190543" w:rsidRDefault="0061701D">
      <w:pPr>
        <w:pStyle w:val="FirstParagraph"/>
      </w:pPr>
      <w:r>
        <w:t xml:space="preserve">Industry </w:t>
      </w:r>
      <w:proofErr w:type="spellStart"/>
      <w:r>
        <w:t>analyses</w:t>
      </w:r>
      <w:proofErr w:type="spellEnd"/>
      <w:r>
        <w:t xml:space="preserve"> suggest that AI applications in clinical development can generate annual savings of $20-30B industry-wide by 2030. Companies that successfully implement these technologies stand to capture a disproportionate share of this value.</w:t>
      </w:r>
    </w:p>
    <w:p w14:paraId="3F9D6036" w14:textId="77777777" w:rsidR="00190543" w:rsidRDefault="0061701D">
      <w:pPr>
        <w:pStyle w:val="Heading2"/>
        <w:rPr>
          <w:rFonts w:hint="eastAsia"/>
        </w:rPr>
      </w:pPr>
      <w:bookmarkStart w:id="75" w:name="patient-impact"/>
      <w:bookmarkEnd w:id="73"/>
      <w:r>
        <w:t>Patient Impact</w:t>
      </w:r>
    </w:p>
    <w:p w14:paraId="1380D641" w14:textId="77777777" w:rsidR="00190543" w:rsidRDefault="0061701D">
      <w:pPr>
        <w:pStyle w:val="FirstParagraph"/>
      </w:pPr>
      <w:r>
        <w:t>Ultimately, the most meaningful benefit of Project Synapse will be its impact on patients:</w:t>
      </w:r>
    </w:p>
    <w:p w14:paraId="50A83EE6" w14:textId="77777777" w:rsidR="00190543" w:rsidRDefault="0061701D" w:rsidP="0024209F">
      <w:pPr>
        <w:pStyle w:val="Compact"/>
        <w:numPr>
          <w:ilvl w:val="0"/>
          <w:numId w:val="30"/>
        </w:numPr>
      </w:pPr>
      <w:r>
        <w:rPr>
          <w:b/>
          <w:bCs/>
        </w:rPr>
        <w:t>Faster Treatment Access:</w:t>
      </w:r>
      <w:r>
        <w:t xml:space="preserve"> Accelerate the delivery of life-saving therapies to patients with urgent unmet needs</w:t>
      </w:r>
    </w:p>
    <w:p w14:paraId="6181DBBD" w14:textId="77777777" w:rsidR="00190543" w:rsidRDefault="0061701D" w:rsidP="0024209F">
      <w:pPr>
        <w:pStyle w:val="Compact"/>
        <w:numPr>
          <w:ilvl w:val="0"/>
          <w:numId w:val="30"/>
        </w:numPr>
      </w:pPr>
      <w:r>
        <w:rPr>
          <w:b/>
          <w:bCs/>
        </w:rPr>
        <w:t>More Effective Therapies:</w:t>
      </w:r>
      <w:r>
        <w:t xml:space="preserve"> Improve efficacy through better patient selection and biomarker-guided development</w:t>
      </w:r>
    </w:p>
    <w:p w14:paraId="4DD7C7DD" w14:textId="77777777" w:rsidR="00190543" w:rsidRDefault="0061701D" w:rsidP="0024209F">
      <w:pPr>
        <w:pStyle w:val="Compact"/>
        <w:numPr>
          <w:ilvl w:val="0"/>
          <w:numId w:val="30"/>
        </w:numPr>
      </w:pPr>
      <w:r>
        <w:rPr>
          <w:b/>
          <w:bCs/>
        </w:rPr>
        <w:t>Expanded Treatment Options:</w:t>
      </w:r>
      <w:r>
        <w:t xml:space="preserve"> Enable development of therapies for populations currently underserved by traditional approaches</w:t>
      </w:r>
    </w:p>
    <w:p w14:paraId="6A1B39D5" w14:textId="77777777" w:rsidR="00190543" w:rsidRDefault="0061701D" w:rsidP="0024209F">
      <w:pPr>
        <w:pStyle w:val="Compact"/>
        <w:numPr>
          <w:ilvl w:val="0"/>
          <w:numId w:val="30"/>
        </w:numPr>
      </w:pPr>
      <w:r>
        <w:rPr>
          <w:b/>
          <w:bCs/>
        </w:rPr>
        <w:t>Personalized Medicine Advancement:</w:t>
      </w:r>
      <w:r>
        <w:t xml:space="preserve"> Build the foundation for truly personalized oncology treatments based on individual patient characteristics</w:t>
      </w:r>
    </w:p>
    <w:p w14:paraId="31868456" w14:textId="77777777" w:rsidR="00190543" w:rsidRDefault="0061701D">
      <w:pPr>
        <w:pStyle w:val="FirstParagraph"/>
      </w:pPr>
      <w:r>
        <w:t>By focusing our Agentic AI platform on accelerating oncology development, we align technological innovation with our core mission of improving patients’ lives through scientific advancement.</w:t>
      </w:r>
    </w:p>
    <w:p w14:paraId="108F968F" w14:textId="77777777" w:rsidR="00190543" w:rsidRDefault="0061701D">
      <w:pPr>
        <w:pStyle w:val="Heading1"/>
        <w:rPr>
          <w:rFonts w:hint="eastAsia"/>
        </w:rPr>
      </w:pPr>
      <w:bookmarkStart w:id="76" w:name="Xa9311035d83ea0868fb2d9508d4e776325e3eb7"/>
      <w:bookmarkEnd w:id="67"/>
      <w:bookmarkEnd w:id="75"/>
      <w:r>
        <w:t>5. OPERATING MODEL: “STARTUP WITHIN THE ENTERPRISE”</w:t>
      </w:r>
    </w:p>
    <w:p w14:paraId="6F8FB214" w14:textId="77777777" w:rsidR="00190543" w:rsidRDefault="0061701D">
      <w:pPr>
        <w:pStyle w:val="FirstParagraph"/>
      </w:pPr>
      <w:r>
        <w:t>To achieve the required speed and agility while leveraging enterprise strengths, Project Synapse will operate as a semi-autonomous unit with specialized structures and processes:</w:t>
      </w:r>
    </w:p>
    <w:p w14:paraId="76AFAA10" w14:textId="77777777" w:rsidR="00190543" w:rsidRDefault="0061701D">
      <w:pPr>
        <w:pStyle w:val="Heading2"/>
        <w:rPr>
          <w:rFonts w:hint="eastAsia"/>
        </w:rPr>
      </w:pPr>
      <w:bookmarkStart w:id="77" w:name="dedicated-leadership-team-structure"/>
      <w:r>
        <w:t>Dedicated Leadership &amp; Team Structure</w:t>
      </w:r>
      <w:commentRangeStart w:id="78"/>
      <w:commentRangeEnd w:id="78"/>
      <w:r>
        <w:rPr>
          <w:rStyle w:val="CommentReference"/>
        </w:rPr>
        <w:commentReference w:id="78"/>
      </w:r>
    </w:p>
    <w:p w14:paraId="4C1C314E" w14:textId="77777777" w:rsidR="00190543" w:rsidRDefault="0061701D" w:rsidP="0024209F">
      <w:pPr>
        <w:pStyle w:val="Compact"/>
        <w:numPr>
          <w:ilvl w:val="0"/>
          <w:numId w:val="31"/>
        </w:numPr>
      </w:pPr>
      <w:r>
        <w:rPr>
          <w:b/>
          <w:bCs/>
        </w:rPr>
        <w:t>Focused Leadership Team:</w:t>
      </w:r>
      <w:r>
        <w:t xml:space="preserve"> Clear mandate and leadership from the Head of Data Science Platforms, with a small, empowered leadership council (5-7 members) having decision authority to maintain momentum</w:t>
      </w:r>
    </w:p>
    <w:p w14:paraId="709C6329" w14:textId="77777777" w:rsidR="00190543" w:rsidRDefault="0061701D" w:rsidP="0024209F">
      <w:pPr>
        <w:pStyle w:val="Compact"/>
        <w:numPr>
          <w:ilvl w:val="0"/>
          <w:numId w:val="31"/>
        </w:numPr>
      </w:pPr>
      <w:r>
        <w:rPr>
          <w:b/>
          <w:bCs/>
        </w:rPr>
        <w:t>Core Team Allocation:</w:t>
      </w:r>
      <w:r>
        <w:t xml:space="preserve"> Strategic allocation of 50 team members from the existing 80-person data science organization, with resources distributed based on project phases and priorities</w:t>
      </w:r>
    </w:p>
    <w:p w14:paraId="3A951654" w14:textId="77777777" w:rsidR="00190543" w:rsidRDefault="0061701D" w:rsidP="0024209F">
      <w:pPr>
        <w:pStyle w:val="Compact"/>
        <w:numPr>
          <w:ilvl w:val="0"/>
          <w:numId w:val="31"/>
        </w:numPr>
      </w:pPr>
      <w:r>
        <w:rPr>
          <w:b/>
          <w:bCs/>
        </w:rPr>
        <w:t>Strategic Specialist Augmentation:</w:t>
      </w:r>
      <w:r>
        <w:t xml:space="preserve"> Addition of 10-12 critical specialized roles, including Agentic AI experts, clinical domain specialists, and </w:t>
      </w:r>
      <w:proofErr w:type="spellStart"/>
      <w:r>
        <w:t>MLOps</w:t>
      </w:r>
      <w:proofErr w:type="spellEnd"/>
      <w:r>
        <w:t xml:space="preserve"> engineers to address capability gaps</w:t>
      </w:r>
    </w:p>
    <w:p w14:paraId="048666B7" w14:textId="77777777" w:rsidR="00190543" w:rsidRDefault="0061701D" w:rsidP="0024209F">
      <w:pPr>
        <w:pStyle w:val="Compact"/>
        <w:numPr>
          <w:ilvl w:val="0"/>
          <w:numId w:val="31"/>
        </w:numPr>
      </w:pPr>
      <w:r>
        <w:rPr>
          <w:b/>
          <w:bCs/>
        </w:rPr>
        <w:t>Accountable Autonomy:</w:t>
      </w:r>
      <w:r>
        <w:t xml:space="preserve"> Clear OKRs (Objectives and Key Results) with quarterly executive reviews, providing the freedom to execute with defined guardrails</w:t>
      </w:r>
    </w:p>
    <w:p w14:paraId="331F37EC" w14:textId="77777777" w:rsidR="00190543" w:rsidRDefault="0061701D">
      <w:pPr>
        <w:pStyle w:val="Heading2"/>
        <w:rPr>
          <w:rFonts w:hint="eastAsia"/>
        </w:rPr>
      </w:pPr>
      <w:bookmarkStart w:id="79" w:name="X50936163c41664067923725e85070de17f1a13f"/>
      <w:bookmarkEnd w:id="77"/>
      <w:r>
        <w:t>Agile Methodology Tailored for Scientific R&amp;D</w:t>
      </w:r>
    </w:p>
    <w:p w14:paraId="4FB1307A" w14:textId="77777777" w:rsidR="00190543" w:rsidRDefault="0061701D" w:rsidP="0024209F">
      <w:pPr>
        <w:pStyle w:val="Compact"/>
        <w:numPr>
          <w:ilvl w:val="0"/>
          <w:numId w:val="32"/>
        </w:numPr>
      </w:pPr>
      <w:r>
        <w:rPr>
          <w:b/>
          <w:bCs/>
        </w:rPr>
        <w:t>Hybrid Agile Framework:</w:t>
      </w:r>
      <w:r>
        <w:t xml:space="preserve"> Employing Scrum/Kanban methodologies adapted specifically for research and platform development contexts</w:t>
      </w:r>
    </w:p>
    <w:p w14:paraId="5B9D86B2" w14:textId="77777777" w:rsidR="00190543" w:rsidRDefault="0061701D" w:rsidP="0024209F">
      <w:pPr>
        <w:pStyle w:val="Compact"/>
        <w:numPr>
          <w:ilvl w:val="0"/>
          <w:numId w:val="32"/>
        </w:numPr>
      </w:pPr>
      <w:r>
        <w:rPr>
          <w:b/>
          <w:bCs/>
        </w:rPr>
        <w:t>Rapid Iteration Cycles:</w:t>
      </w:r>
      <w:r>
        <w:t xml:space="preserve"> Two-week sprints with continuous integration/deployment for technical components</w:t>
      </w:r>
    </w:p>
    <w:p w14:paraId="4545345A" w14:textId="77777777" w:rsidR="00190543" w:rsidRDefault="0061701D" w:rsidP="0024209F">
      <w:pPr>
        <w:pStyle w:val="Compact"/>
        <w:numPr>
          <w:ilvl w:val="0"/>
          <w:numId w:val="32"/>
        </w:numPr>
      </w:pPr>
      <w:r>
        <w:rPr>
          <w:b/>
          <w:bCs/>
        </w:rPr>
        <w:t>Scientific Validation Layer:</w:t>
      </w:r>
      <w:r>
        <w:t xml:space="preserve"> Structured evaluation protocols to ensure AI outputs meet rigorous scientific standards</w:t>
      </w:r>
    </w:p>
    <w:p w14:paraId="0AF64ACC" w14:textId="77777777" w:rsidR="00190543" w:rsidRDefault="0061701D" w:rsidP="0024209F">
      <w:pPr>
        <w:pStyle w:val="Compact"/>
        <w:numPr>
          <w:ilvl w:val="0"/>
          <w:numId w:val="32"/>
        </w:numPr>
      </w:pPr>
      <w:r>
        <w:rPr>
          <w:b/>
          <w:bCs/>
        </w:rPr>
        <w:t>Continuous Feedback Loop:</w:t>
      </w:r>
      <w:r>
        <w:t xml:space="preserve"> Regular engagement with end-users (scientists, clinicians) through user testing sessions, feedback panels, and embedded domain experts</w:t>
      </w:r>
    </w:p>
    <w:p w14:paraId="25A02F61" w14:textId="77777777" w:rsidR="00190543" w:rsidRDefault="0061701D" w:rsidP="0024209F">
      <w:pPr>
        <w:pStyle w:val="Compact"/>
        <w:numPr>
          <w:ilvl w:val="0"/>
          <w:numId w:val="32"/>
        </w:numPr>
      </w:pPr>
      <w:r>
        <w:rPr>
          <w:b/>
          <w:bCs/>
        </w:rPr>
        <w:t>Staged Value Delivery:</w:t>
      </w:r>
      <w:r>
        <w:t xml:space="preserve"> Focus on releasing incremental capabilities that provide immediate value while building toward the comprehensive platform</w:t>
      </w:r>
    </w:p>
    <w:p w14:paraId="0D4669B8" w14:textId="77777777" w:rsidR="00190543" w:rsidRDefault="0061701D">
      <w:pPr>
        <w:pStyle w:val="Heading2"/>
        <w:rPr>
          <w:rFonts w:hint="eastAsia"/>
        </w:rPr>
      </w:pPr>
      <w:bookmarkStart w:id="80" w:name="mission-oriented-pod-structure"/>
      <w:bookmarkEnd w:id="79"/>
      <w:r>
        <w:t>Mission-Oriented Pod Structure</w:t>
      </w:r>
    </w:p>
    <w:p w14:paraId="61526446" w14:textId="77777777" w:rsidR="00190543" w:rsidRDefault="0061701D" w:rsidP="0024209F">
      <w:pPr>
        <w:pStyle w:val="Compact"/>
        <w:numPr>
          <w:ilvl w:val="0"/>
          <w:numId w:val="33"/>
        </w:numPr>
      </w:pPr>
      <w:r>
        <w:rPr>
          <w:b/>
          <w:bCs/>
        </w:rPr>
        <w:t>Cross-Functional Teams:</w:t>
      </w:r>
      <w:r>
        <w:t xml:space="preserve"> Organize resources into 5-6 mission-focused pods, each addressing specific capability areas:</w:t>
      </w:r>
    </w:p>
    <w:p w14:paraId="30DDC69E" w14:textId="77777777" w:rsidR="00190543" w:rsidRDefault="0061701D" w:rsidP="0024209F">
      <w:pPr>
        <w:pStyle w:val="Compact"/>
        <w:numPr>
          <w:ilvl w:val="1"/>
          <w:numId w:val="34"/>
        </w:numPr>
      </w:pPr>
      <w:r>
        <w:t>Biomarker Intelligence Pod</w:t>
      </w:r>
    </w:p>
    <w:p w14:paraId="47197889" w14:textId="77777777" w:rsidR="00190543" w:rsidRDefault="0061701D" w:rsidP="0024209F">
      <w:pPr>
        <w:pStyle w:val="Compact"/>
        <w:numPr>
          <w:ilvl w:val="1"/>
          <w:numId w:val="34"/>
        </w:numPr>
      </w:pPr>
      <w:r>
        <w:t>Translational Insights Pod</w:t>
      </w:r>
    </w:p>
    <w:p w14:paraId="3731F124" w14:textId="77777777" w:rsidR="00190543" w:rsidRDefault="0061701D" w:rsidP="0024209F">
      <w:pPr>
        <w:pStyle w:val="Compact"/>
        <w:numPr>
          <w:ilvl w:val="1"/>
          <w:numId w:val="34"/>
        </w:numPr>
      </w:pPr>
      <w:r>
        <w:t>Clinical Strategy Pod</w:t>
      </w:r>
    </w:p>
    <w:p w14:paraId="11FCD5F6" w14:textId="77777777" w:rsidR="00190543" w:rsidRDefault="0061701D" w:rsidP="0024209F">
      <w:pPr>
        <w:pStyle w:val="Compact"/>
        <w:numPr>
          <w:ilvl w:val="1"/>
          <w:numId w:val="34"/>
        </w:numPr>
      </w:pPr>
      <w:r>
        <w:t>Safety &amp; Toxicology Pod</w:t>
      </w:r>
    </w:p>
    <w:p w14:paraId="2BA8F6B7" w14:textId="77777777" w:rsidR="00190543" w:rsidRDefault="0061701D" w:rsidP="0024209F">
      <w:pPr>
        <w:pStyle w:val="Compact"/>
        <w:numPr>
          <w:ilvl w:val="1"/>
          <w:numId w:val="34"/>
        </w:numPr>
      </w:pPr>
      <w:r>
        <w:t>Platform &amp; Infrastructure Pod</w:t>
      </w:r>
    </w:p>
    <w:p w14:paraId="0C0D94BD" w14:textId="77777777" w:rsidR="00190543" w:rsidRDefault="0061701D" w:rsidP="0024209F">
      <w:pPr>
        <w:pStyle w:val="Compact"/>
        <w:numPr>
          <w:ilvl w:val="0"/>
          <w:numId w:val="33"/>
        </w:numPr>
      </w:pPr>
      <w:r>
        <w:rPr>
          <w:b/>
          <w:bCs/>
        </w:rPr>
        <w:t>Balanced Composition:</w:t>
      </w:r>
      <w:r>
        <w:t xml:space="preserve"> Each pod will combine Product Owners, AI/Software Engineers, Data Scientists, Data Engineers, and crucially, embedded domain experts (oncology, translational, clinical)</w:t>
      </w:r>
    </w:p>
    <w:p w14:paraId="000FCA5D" w14:textId="77777777" w:rsidR="00190543" w:rsidRDefault="0061701D" w:rsidP="0024209F">
      <w:pPr>
        <w:pStyle w:val="Compact"/>
        <w:numPr>
          <w:ilvl w:val="0"/>
          <w:numId w:val="33"/>
        </w:numPr>
      </w:pPr>
      <w:r>
        <w:rPr>
          <w:b/>
          <w:bCs/>
        </w:rPr>
        <w:t>Flexible Resource Allocation:</w:t>
      </w:r>
      <w:r>
        <w:t xml:space="preserve"> Ability to shift resources between pods as priorities evolve through development phases</w:t>
      </w:r>
    </w:p>
    <w:p w14:paraId="78D311FF" w14:textId="77777777" w:rsidR="00190543" w:rsidRDefault="0061701D" w:rsidP="0024209F">
      <w:pPr>
        <w:pStyle w:val="Compact"/>
        <w:numPr>
          <w:ilvl w:val="0"/>
          <w:numId w:val="33"/>
        </w:numPr>
      </w:pPr>
      <w:r>
        <w:rPr>
          <w:b/>
          <w:bCs/>
        </w:rPr>
        <w:t>Cross-Pod Collaboration:</w:t>
      </w:r>
      <w:r>
        <w:t xml:space="preserve"> Structured knowledge sharing and cross-pollination through regular demos, shared documentation, and rotating specialists</w:t>
      </w:r>
    </w:p>
    <w:p w14:paraId="54665707" w14:textId="77777777" w:rsidR="00190543" w:rsidRDefault="0061701D">
      <w:pPr>
        <w:pStyle w:val="Heading2"/>
        <w:rPr>
          <w:rFonts w:hint="eastAsia"/>
        </w:rPr>
      </w:pPr>
      <w:bookmarkStart w:id="81" w:name="X2dcd4eba626495f8efb02465730b341492e72f3"/>
      <w:bookmarkEnd w:id="80"/>
      <w:r>
        <w:t>Streamlined Governance &amp; Enterprise Integration</w:t>
      </w:r>
    </w:p>
    <w:p w14:paraId="75258487" w14:textId="651F86C8" w:rsidR="00190543" w:rsidRDefault="0061701D" w:rsidP="0024209F">
      <w:pPr>
        <w:pStyle w:val="Compact"/>
        <w:numPr>
          <w:ilvl w:val="0"/>
          <w:numId w:val="35"/>
        </w:numPr>
      </w:pPr>
      <w:r w:rsidRPr="49ECD070">
        <w:rPr>
          <w:b/>
          <w:bCs/>
        </w:rPr>
        <w:t xml:space="preserve">Pre-Negotiated </w:t>
      </w:r>
      <w:proofErr w:type="gramStart"/>
      <w:r w:rsidRPr="49ECD070">
        <w:rPr>
          <w:b/>
          <w:bCs/>
        </w:rPr>
        <w:t>Frameworks</w:t>
      </w:r>
      <w:ins w:id="82" w:author="Artzi, Ronen" w:date="2025-03-29T17:19:00Z">
        <w:r w:rsidR="40A8556E" w:rsidRPr="49ECD070">
          <w:rPr>
            <w:b/>
            <w:bCs/>
          </w:rPr>
          <w:t>(</w:t>
        </w:r>
        <w:proofErr w:type="gramEnd"/>
        <w:r w:rsidR="40A8556E" w:rsidRPr="49ECD070">
          <w:rPr>
            <w:b/>
            <w:bCs/>
          </w:rPr>
          <w:t>Combined Concerns)</w:t>
        </w:r>
      </w:ins>
      <w:r w:rsidRPr="49ECD070">
        <w:rPr>
          <w:b/>
          <w:bCs/>
        </w:rPr>
        <w:t>:</w:t>
      </w:r>
      <w:r>
        <w:t xml:space="preserve"> Establish clear agreements with IT, Legal, Compliance, and other governance functions at project initiation</w:t>
      </w:r>
      <w:commentRangeStart w:id="83"/>
      <w:commentRangeStart w:id="84"/>
      <w:commentRangeEnd w:id="83"/>
      <w:r>
        <w:rPr>
          <w:rStyle w:val="CommentReference"/>
        </w:rPr>
        <w:commentReference w:id="83"/>
      </w:r>
      <w:commentRangeEnd w:id="84"/>
      <w:r>
        <w:rPr>
          <w:rStyle w:val="CommentReference"/>
        </w:rPr>
        <w:commentReference w:id="84"/>
      </w:r>
    </w:p>
    <w:p w14:paraId="3B5A18D8" w14:textId="77777777" w:rsidR="00190543" w:rsidRDefault="0061701D" w:rsidP="0024209F">
      <w:pPr>
        <w:pStyle w:val="Compact"/>
        <w:numPr>
          <w:ilvl w:val="0"/>
          <w:numId w:val="35"/>
        </w:numPr>
      </w:pPr>
      <w:r>
        <w:rPr>
          <w:b/>
          <w:bCs/>
        </w:rPr>
        <w:t>Dedicated Enterprise Liaisons:</w:t>
      </w:r>
      <w:r>
        <w:t xml:space="preserve"> Assign specific contacts within central functions (IT, Legal, Data Governance) with pre-committed service level agreements</w:t>
      </w:r>
    </w:p>
    <w:p w14:paraId="0A77DC3B" w14:textId="77777777" w:rsidR="00190543" w:rsidRDefault="0061701D" w:rsidP="0024209F">
      <w:pPr>
        <w:pStyle w:val="Compact"/>
        <w:numPr>
          <w:ilvl w:val="0"/>
          <w:numId w:val="35"/>
        </w:numPr>
      </w:pPr>
      <w:commentRangeStart w:id="85"/>
      <w:r w:rsidRPr="49ECD070">
        <w:rPr>
          <w:b/>
          <w:bCs/>
        </w:rPr>
        <w:t>Controlled Sandbox Environments:</w:t>
      </w:r>
      <w:r>
        <w:t xml:space="preserve"> Create development spaces with appropriate security controls but streamlined approval processes</w:t>
      </w:r>
      <w:commentRangeEnd w:id="85"/>
      <w:r>
        <w:rPr>
          <w:rStyle w:val="CommentReference"/>
        </w:rPr>
        <w:commentReference w:id="85"/>
      </w:r>
    </w:p>
    <w:p w14:paraId="33487B08" w14:textId="77777777" w:rsidR="00190543" w:rsidRDefault="0061701D" w:rsidP="0024209F">
      <w:pPr>
        <w:pStyle w:val="Compact"/>
        <w:numPr>
          <w:ilvl w:val="0"/>
          <w:numId w:val="35"/>
        </w:numPr>
      </w:pPr>
      <w:proofErr w:type="spellStart"/>
      <w:r>
        <w:rPr>
          <w:b/>
          <w:bCs/>
        </w:rPr>
        <w:t>GxP</w:t>
      </w:r>
      <w:proofErr w:type="spellEnd"/>
      <w:r>
        <w:rPr>
          <w:b/>
          <w:bCs/>
        </w:rPr>
        <w:t>-Compliant Innovation:</w:t>
      </w:r>
      <w:r>
        <w:t xml:space="preserve"> Implement “</w:t>
      </w:r>
      <w:proofErr w:type="spellStart"/>
      <w:r>
        <w:t>GxP</w:t>
      </w:r>
      <w:proofErr w:type="spellEnd"/>
      <w:r>
        <w:t>-lite” processes during development that can seamlessly transition to full compliance for production use</w:t>
      </w:r>
    </w:p>
    <w:p w14:paraId="7EA4B333" w14:textId="77777777" w:rsidR="00190543" w:rsidRDefault="0061701D" w:rsidP="0024209F">
      <w:pPr>
        <w:pStyle w:val="Compact"/>
        <w:numPr>
          <w:ilvl w:val="0"/>
          <w:numId w:val="35"/>
        </w:numPr>
      </w:pPr>
      <w:r>
        <w:rPr>
          <w:b/>
          <w:bCs/>
        </w:rPr>
        <w:t>Lightweight Decision Protocols:</w:t>
      </w:r>
      <w:r>
        <w:t xml:space="preserve"> Simple, documented decision frameworks with clear escalation paths for removing roadblocks</w:t>
      </w:r>
    </w:p>
    <w:p w14:paraId="0F7BAECE" w14:textId="77777777" w:rsidR="00190543" w:rsidRDefault="0061701D">
      <w:pPr>
        <w:pStyle w:val="Heading2"/>
        <w:rPr>
          <w:rFonts w:hint="eastAsia"/>
        </w:rPr>
      </w:pPr>
      <w:bookmarkStart w:id="86" w:name="technical-operations-approach"/>
      <w:bookmarkEnd w:id="81"/>
      <w:r>
        <w:t>Technical Operations Approach</w:t>
      </w:r>
    </w:p>
    <w:p w14:paraId="16EDD14E" w14:textId="77777777" w:rsidR="00190543" w:rsidRDefault="0061701D" w:rsidP="0024209F">
      <w:pPr>
        <w:pStyle w:val="Compact"/>
        <w:numPr>
          <w:ilvl w:val="0"/>
          <w:numId w:val="36"/>
        </w:numPr>
      </w:pPr>
      <w:r>
        <w:rPr>
          <w:b/>
          <w:bCs/>
        </w:rPr>
        <w:t>Cloud-Native Infrastructure:</w:t>
      </w:r>
      <w:r>
        <w:t xml:space="preserve"> Leverage scalable cloud computing resources for development agility and performance</w:t>
      </w:r>
    </w:p>
    <w:p w14:paraId="3C836737" w14:textId="3E0278EF" w:rsidR="00190543" w:rsidRDefault="0061701D" w:rsidP="0024209F">
      <w:pPr>
        <w:pStyle w:val="Compact"/>
        <w:numPr>
          <w:ilvl w:val="0"/>
          <w:numId w:val="36"/>
        </w:numPr>
      </w:pPr>
      <w:proofErr w:type="spellStart"/>
      <w:r w:rsidRPr="49ECD070">
        <w:rPr>
          <w:b/>
          <w:bCs/>
        </w:rPr>
        <w:t>DevSec</w:t>
      </w:r>
      <w:ins w:id="87" w:author="Artzi, Ronen" w:date="2025-03-29T17:17:00Z">
        <w:r w:rsidR="66DF760E" w:rsidRPr="49ECD070">
          <w:rPr>
            <w:b/>
            <w:bCs/>
          </w:rPr>
          <w:t>Gov</w:t>
        </w:r>
      </w:ins>
      <w:r w:rsidRPr="49ECD070">
        <w:rPr>
          <w:b/>
          <w:bCs/>
        </w:rPr>
        <w:t>Ops</w:t>
      </w:r>
      <w:proofErr w:type="spellEnd"/>
      <w:r w:rsidRPr="49ECD070">
        <w:rPr>
          <w:b/>
          <w:bCs/>
        </w:rPr>
        <w:t xml:space="preserve"> Practices:</w:t>
      </w:r>
      <w:r>
        <w:t xml:space="preserve"> Implement security and compliance as code throughout the development pipeline</w:t>
      </w:r>
    </w:p>
    <w:p w14:paraId="181B8692" w14:textId="77777777" w:rsidR="00190543" w:rsidRDefault="0061701D" w:rsidP="0024209F">
      <w:pPr>
        <w:pStyle w:val="Compact"/>
        <w:numPr>
          <w:ilvl w:val="0"/>
          <w:numId w:val="36"/>
        </w:numPr>
      </w:pPr>
      <w:proofErr w:type="spellStart"/>
      <w:r>
        <w:rPr>
          <w:b/>
          <w:bCs/>
        </w:rPr>
        <w:t>MLOps</w:t>
      </w:r>
      <w:proofErr w:type="spellEnd"/>
      <w:r>
        <w:rPr>
          <w:b/>
          <w:bCs/>
        </w:rPr>
        <w:t xml:space="preserve"> Excellence:</w:t>
      </w:r>
      <w:r>
        <w:t xml:space="preserve"> Establish robust machine learning operations practices from the outset, ensuring reproducibility and responsible AI development</w:t>
      </w:r>
    </w:p>
    <w:p w14:paraId="73063D7E" w14:textId="41502E07" w:rsidR="00190543" w:rsidRDefault="0061701D" w:rsidP="0024209F">
      <w:pPr>
        <w:pStyle w:val="Compact"/>
        <w:numPr>
          <w:ilvl w:val="0"/>
          <w:numId w:val="36"/>
        </w:numPr>
      </w:pPr>
      <w:r w:rsidRPr="49ECD070">
        <w:rPr>
          <w:b/>
          <w:bCs/>
        </w:rPr>
        <w:t>Simplified Data Access:</w:t>
      </w:r>
      <w:r>
        <w:t xml:space="preserve"> Create secure data access patterns </w:t>
      </w:r>
      <w:ins w:id="88" w:author="Artzi, Ronen" w:date="2025-03-29T17:18:00Z">
        <w:r w:rsidR="30F3D842">
          <w:t xml:space="preserve">highly </w:t>
        </w:r>
        <w:proofErr w:type="spellStart"/>
        <w:r w:rsidR="30F3D842">
          <w:t>autiomatable</w:t>
        </w:r>
        <w:proofErr w:type="spellEnd"/>
        <w:r w:rsidR="30F3D842">
          <w:t xml:space="preserve"> </w:t>
        </w:r>
      </w:ins>
      <w:r>
        <w:t xml:space="preserve">that balance </w:t>
      </w:r>
      <w:ins w:id="89" w:author="Artzi, Ronen" w:date="2025-03-29T17:18:00Z">
        <w:r w:rsidR="264B65DE">
          <w:t xml:space="preserve">compliance and </w:t>
        </w:r>
      </w:ins>
      <w:r>
        <w:t>security requirements with research needs</w:t>
      </w:r>
    </w:p>
    <w:p w14:paraId="5171FC4A" w14:textId="77777777" w:rsidR="00190543" w:rsidRDefault="0061701D" w:rsidP="0024209F">
      <w:pPr>
        <w:pStyle w:val="Compact"/>
        <w:numPr>
          <w:ilvl w:val="0"/>
          <w:numId w:val="36"/>
        </w:numPr>
      </w:pPr>
      <w:r>
        <w:rPr>
          <w:b/>
          <w:bCs/>
        </w:rPr>
        <w:t>Continuous Integration/Deployment:</w:t>
      </w:r>
      <w:r>
        <w:t xml:space="preserve"> Automate testing and deployment to accelerate iteration cycles</w:t>
      </w:r>
    </w:p>
    <w:p w14:paraId="1CE883EB" w14:textId="77777777" w:rsidR="00190543" w:rsidRDefault="0061701D">
      <w:pPr>
        <w:pStyle w:val="Heading2"/>
        <w:rPr>
          <w:rFonts w:hint="eastAsia"/>
        </w:rPr>
      </w:pPr>
      <w:bookmarkStart w:id="90" w:name="fail-fast-learn-fast-culture"/>
      <w:bookmarkEnd w:id="86"/>
      <w:r>
        <w:t>Fail Fast, Learn Fast Culture</w:t>
      </w:r>
    </w:p>
    <w:p w14:paraId="1F198A77" w14:textId="77777777" w:rsidR="00190543" w:rsidRDefault="0061701D" w:rsidP="0024209F">
      <w:pPr>
        <w:pStyle w:val="Compact"/>
        <w:numPr>
          <w:ilvl w:val="0"/>
          <w:numId w:val="37"/>
        </w:numPr>
      </w:pPr>
      <w:r>
        <w:rPr>
          <w:b/>
          <w:bCs/>
        </w:rPr>
        <w:t>Hypothesis-Driven Development:</w:t>
      </w:r>
      <w:r>
        <w:t xml:space="preserve"> Frame technical approaches as testable hypotheses with clear evaluation criteria</w:t>
      </w:r>
    </w:p>
    <w:p w14:paraId="31E1C4A2" w14:textId="77777777" w:rsidR="00190543" w:rsidRDefault="0061701D" w:rsidP="0024209F">
      <w:pPr>
        <w:pStyle w:val="Compact"/>
        <w:numPr>
          <w:ilvl w:val="0"/>
          <w:numId w:val="37"/>
        </w:numPr>
      </w:pPr>
      <w:r>
        <w:rPr>
          <w:b/>
          <w:bCs/>
        </w:rPr>
        <w:t>Rapid Experimentation:</w:t>
      </w:r>
      <w:r>
        <w:t xml:space="preserve"> Encourage time-boxed experiments with small proof-of-concepts before larger investments</w:t>
      </w:r>
    </w:p>
    <w:p w14:paraId="3D4146AE" w14:textId="77777777" w:rsidR="00190543" w:rsidRDefault="0061701D" w:rsidP="0024209F">
      <w:pPr>
        <w:pStyle w:val="Compact"/>
        <w:numPr>
          <w:ilvl w:val="0"/>
          <w:numId w:val="37"/>
        </w:numPr>
      </w:pPr>
      <w:r>
        <w:rPr>
          <w:b/>
          <w:bCs/>
        </w:rPr>
        <w:t>Blameless Retrospectives:</w:t>
      </w:r>
      <w:r>
        <w:t xml:space="preserve"> Regular reviews focused on systemic improvements rather than individual performance</w:t>
      </w:r>
    </w:p>
    <w:p w14:paraId="0C415429" w14:textId="77777777" w:rsidR="00190543" w:rsidRDefault="0061701D" w:rsidP="0024209F">
      <w:pPr>
        <w:pStyle w:val="Compact"/>
        <w:numPr>
          <w:ilvl w:val="0"/>
          <w:numId w:val="37"/>
        </w:numPr>
      </w:pPr>
      <w:r>
        <w:rPr>
          <w:b/>
          <w:bCs/>
        </w:rPr>
        <w:t>Knowledge Capture:</w:t>
      </w:r>
      <w:r>
        <w:t xml:space="preserve"> Systematic documentation of learning from both successes and failures in shared repositories</w:t>
      </w:r>
    </w:p>
    <w:p w14:paraId="41465F4B" w14:textId="77777777" w:rsidR="00190543" w:rsidRDefault="0061701D" w:rsidP="0024209F">
      <w:pPr>
        <w:pStyle w:val="Compact"/>
        <w:numPr>
          <w:ilvl w:val="0"/>
          <w:numId w:val="37"/>
        </w:numPr>
      </w:pPr>
      <w:r>
        <w:rPr>
          <w:b/>
          <w:bCs/>
        </w:rPr>
        <w:t>Recognition Systems:</w:t>
      </w:r>
      <w:r>
        <w:t xml:space="preserve"> Celebrate learning and adaptation, not just successful outcomes</w:t>
      </w:r>
    </w:p>
    <w:p w14:paraId="43C29524" w14:textId="77777777" w:rsidR="00190543" w:rsidRDefault="0061701D">
      <w:pPr>
        <w:pStyle w:val="Heading2"/>
        <w:rPr>
          <w:rFonts w:hint="eastAsia"/>
        </w:rPr>
      </w:pPr>
      <w:bookmarkStart w:id="91" w:name="change-management-adoption-strategy"/>
      <w:bookmarkEnd w:id="90"/>
      <w:r>
        <w:t>Change Management &amp; Adoption Strategy</w:t>
      </w:r>
    </w:p>
    <w:p w14:paraId="1AE05834" w14:textId="77777777" w:rsidR="00190543" w:rsidRDefault="0061701D" w:rsidP="0024209F">
      <w:pPr>
        <w:pStyle w:val="Compact"/>
        <w:numPr>
          <w:ilvl w:val="0"/>
          <w:numId w:val="38"/>
        </w:numPr>
      </w:pPr>
      <w:r w:rsidRPr="49ECD070">
        <w:rPr>
          <w:b/>
          <w:bCs/>
        </w:rPr>
        <w:t>Early Adopter Program:</w:t>
      </w:r>
      <w:r>
        <w:t xml:space="preserve"> Identify and engage influential scientists and clinicians as champions and feedback providers</w:t>
      </w:r>
      <w:commentRangeStart w:id="92"/>
      <w:commentRangeEnd w:id="92"/>
      <w:r>
        <w:rPr>
          <w:rStyle w:val="CommentReference"/>
        </w:rPr>
        <w:commentReference w:id="92"/>
      </w:r>
    </w:p>
    <w:p w14:paraId="2BA4795D" w14:textId="77777777" w:rsidR="00190543" w:rsidRDefault="0061701D" w:rsidP="0024209F">
      <w:pPr>
        <w:pStyle w:val="Compact"/>
        <w:numPr>
          <w:ilvl w:val="0"/>
          <w:numId w:val="38"/>
        </w:numPr>
      </w:pPr>
      <w:r>
        <w:rPr>
          <w:b/>
          <w:bCs/>
        </w:rPr>
        <w:t>Comprehensive Training:</w:t>
      </w:r>
      <w:r>
        <w:t xml:space="preserve"> Develop role-based training programs for different user personas</w:t>
      </w:r>
    </w:p>
    <w:p w14:paraId="5FD0C0A5" w14:textId="77777777" w:rsidR="00190543" w:rsidRDefault="0061701D" w:rsidP="0024209F">
      <w:pPr>
        <w:pStyle w:val="Compact"/>
        <w:numPr>
          <w:ilvl w:val="0"/>
          <w:numId w:val="38"/>
        </w:numPr>
      </w:pPr>
      <w:r>
        <w:rPr>
          <w:b/>
          <w:bCs/>
        </w:rPr>
        <w:t>Impact Measurement:</w:t>
      </w:r>
      <w:r>
        <w:t xml:space="preserve"> Track and communicate concrete examples of how the platform accelerates research</w:t>
      </w:r>
    </w:p>
    <w:p w14:paraId="667B6E4E" w14:textId="77777777" w:rsidR="00190543" w:rsidRDefault="0061701D" w:rsidP="0024209F">
      <w:pPr>
        <w:pStyle w:val="Compact"/>
        <w:numPr>
          <w:ilvl w:val="0"/>
          <w:numId w:val="38"/>
        </w:numPr>
      </w:pPr>
      <w:r>
        <w:rPr>
          <w:b/>
          <w:bCs/>
        </w:rPr>
        <w:t>Storytelling &amp; Awareness:</w:t>
      </w:r>
      <w:r>
        <w:t xml:space="preserve"> Create compelling internal communications showcasing real use cases and benefits</w:t>
      </w:r>
    </w:p>
    <w:p w14:paraId="2843838C" w14:textId="77777777" w:rsidR="00190543" w:rsidRDefault="0061701D" w:rsidP="0024209F">
      <w:pPr>
        <w:pStyle w:val="Compact"/>
        <w:numPr>
          <w:ilvl w:val="0"/>
          <w:numId w:val="38"/>
        </w:numPr>
      </w:pPr>
      <w:r>
        <w:rPr>
          <w:b/>
          <w:bCs/>
        </w:rPr>
        <w:t>Gradual Expansion Strategy:</w:t>
      </w:r>
      <w:r>
        <w:t xml:space="preserve"> Begin with high-impact, low-resistance use cases and expand as momentum builds</w:t>
      </w:r>
    </w:p>
    <w:p w14:paraId="411A6A33" w14:textId="77777777" w:rsidR="00190543" w:rsidRDefault="0061701D">
      <w:pPr>
        <w:pStyle w:val="FirstParagraph"/>
      </w:pPr>
      <w:r>
        <w:t>By operating as a “startup within the enterprise,” Project Synapse will balance the speed and innovation of a startup with the resources, expertise, and compliance frameworks of our larger organization. This hybrid approach is essential to rapidly develop and deploy transformative Agentic AI capabilities while ensuring they meet the rigorous requirements of oncology drug development.</w:t>
      </w:r>
    </w:p>
    <w:p w14:paraId="2D69064A" w14:textId="77777777" w:rsidR="00190543" w:rsidRDefault="0061701D">
      <w:pPr>
        <w:pStyle w:val="Heading1"/>
        <w:rPr>
          <w:rFonts w:hint="eastAsia"/>
        </w:rPr>
      </w:pPr>
      <w:bookmarkStart w:id="93" w:name="team-and-resources"/>
      <w:bookmarkEnd w:id="76"/>
      <w:bookmarkEnd w:id="91"/>
      <w:r>
        <w:t>6. TEAM AND RESOURCES</w:t>
      </w:r>
    </w:p>
    <w:p w14:paraId="3122FD9B" w14:textId="77777777" w:rsidR="00190543" w:rsidRDefault="0061701D">
      <w:pPr>
        <w:pStyle w:val="Heading2"/>
        <w:rPr>
          <w:rFonts w:hint="eastAsia"/>
        </w:rPr>
      </w:pPr>
      <w:bookmarkStart w:id="94" w:name="Xde6ea95694d1760aecedf087f78bfaec853b081"/>
      <w:r>
        <w:t>Refined Team Structure for Project Synapse</w:t>
      </w:r>
    </w:p>
    <w:p w14:paraId="2667EA0B" w14:textId="77777777" w:rsidR="00190543" w:rsidRDefault="0061701D">
      <w:pPr>
        <w:pStyle w:val="FirstParagraph"/>
      </w:pPr>
      <w:r>
        <w:t>ODSP will allocate 50 of our existing 80-person team, here’s a proposed team structure that balances our current resources with the additional specialized roles needed:</w:t>
      </w:r>
    </w:p>
    <w:p w14:paraId="7B8A6D74" w14:textId="77777777" w:rsidR="00190543" w:rsidRDefault="0061701D">
      <w:pPr>
        <w:pStyle w:val="Heading3"/>
        <w:rPr>
          <w:rFonts w:hint="eastAsia"/>
        </w:rPr>
      </w:pPr>
      <w:bookmarkStart w:id="95" w:name="core-team-50-existing-members"/>
      <w:r>
        <w:t>Core Team (50 existing members)</w:t>
      </w:r>
    </w:p>
    <w:p w14:paraId="0895E398" w14:textId="77777777" w:rsidR="00190543" w:rsidRDefault="0061701D" w:rsidP="0024209F">
      <w:pPr>
        <w:pStyle w:val="Compact"/>
        <w:numPr>
          <w:ilvl w:val="0"/>
          <w:numId w:val="39"/>
        </w:numPr>
      </w:pPr>
      <w:r>
        <w:rPr>
          <w:b/>
          <w:bCs/>
        </w:rPr>
        <w:t>Product Owners</w:t>
      </w:r>
      <w:r>
        <w:t>: 5 (focused on oncology domain, translational, clinical)</w:t>
      </w:r>
    </w:p>
    <w:p w14:paraId="7948F9A2" w14:textId="77777777" w:rsidR="00190543" w:rsidRDefault="0061701D" w:rsidP="0024209F">
      <w:pPr>
        <w:pStyle w:val="Compact"/>
        <w:numPr>
          <w:ilvl w:val="0"/>
          <w:numId w:val="39"/>
        </w:numPr>
      </w:pPr>
      <w:r>
        <w:rPr>
          <w:b/>
          <w:bCs/>
        </w:rPr>
        <w:t>AI/Software Engineers</w:t>
      </w:r>
      <w:r>
        <w:t>: 20 (focusing on foundation models, agent framework, UI)</w:t>
      </w:r>
    </w:p>
    <w:p w14:paraId="7F9DBDA0" w14:textId="77777777" w:rsidR="00190543" w:rsidRDefault="0061701D" w:rsidP="0024209F">
      <w:pPr>
        <w:pStyle w:val="Compact"/>
        <w:numPr>
          <w:ilvl w:val="0"/>
          <w:numId w:val="39"/>
        </w:numPr>
      </w:pPr>
      <w:r>
        <w:rPr>
          <w:b/>
          <w:bCs/>
        </w:rPr>
        <w:t>Data Scientists</w:t>
      </w:r>
      <w:r>
        <w:t>: 15 (model training, validation, analytics)</w:t>
      </w:r>
    </w:p>
    <w:p w14:paraId="6180940A" w14:textId="77777777" w:rsidR="00190543" w:rsidRDefault="0061701D" w:rsidP="0024209F">
      <w:pPr>
        <w:pStyle w:val="Compact"/>
        <w:numPr>
          <w:ilvl w:val="0"/>
          <w:numId w:val="39"/>
        </w:numPr>
      </w:pPr>
      <w:commentRangeStart w:id="96"/>
      <w:r w:rsidRPr="2824984C">
        <w:rPr>
          <w:b/>
          <w:bCs/>
        </w:rPr>
        <w:t>Data Engineers</w:t>
      </w:r>
      <w:r>
        <w:t>: 7 (data fabric, ETL pipelines, data quality)</w:t>
      </w:r>
      <w:commentRangeEnd w:id="96"/>
      <w:r>
        <w:rPr>
          <w:rStyle w:val="CommentReference"/>
        </w:rPr>
        <w:commentReference w:id="96"/>
      </w:r>
    </w:p>
    <w:p w14:paraId="1CBC39A6" w14:textId="77777777" w:rsidR="00190543" w:rsidRDefault="0061701D" w:rsidP="0024209F">
      <w:pPr>
        <w:pStyle w:val="Compact"/>
        <w:numPr>
          <w:ilvl w:val="0"/>
          <w:numId w:val="39"/>
        </w:numPr>
      </w:pPr>
      <w:r>
        <w:rPr>
          <w:b/>
          <w:bCs/>
        </w:rPr>
        <w:t>Support Staff</w:t>
      </w:r>
      <w:r>
        <w:t>: 3 (project management, coordination)</w:t>
      </w:r>
    </w:p>
    <w:p w14:paraId="7BFC4C00" w14:textId="77777777" w:rsidR="00190543" w:rsidRDefault="0061701D">
      <w:pPr>
        <w:pStyle w:val="Heading3"/>
        <w:rPr>
          <w:rFonts w:hint="eastAsia"/>
        </w:rPr>
      </w:pPr>
      <w:bookmarkStart w:id="97" w:name="critical-additional-hires-12"/>
      <w:bookmarkEnd w:id="95"/>
      <w:r>
        <w:t>Critical Additional Hires (12)</w:t>
      </w:r>
    </w:p>
    <w:p w14:paraId="18FC8CC5" w14:textId="77777777" w:rsidR="00190543" w:rsidRDefault="0061701D" w:rsidP="0024209F">
      <w:pPr>
        <w:pStyle w:val="Compact"/>
        <w:numPr>
          <w:ilvl w:val="0"/>
          <w:numId w:val="40"/>
        </w:numPr>
      </w:pPr>
      <w:r w:rsidRPr="204A9E4B">
        <w:rPr>
          <w:b/>
          <w:bCs/>
        </w:rPr>
        <w:t>LLM/Agentic AI Specialists</w:t>
      </w:r>
      <w:r>
        <w:t xml:space="preserve">: 3 (specialized in prompt engineering, agent </w:t>
      </w:r>
      <w:commentRangeStart w:id="98"/>
      <w:commentRangeStart w:id="99"/>
      <w:r>
        <w:t>development</w:t>
      </w:r>
      <w:commentRangeEnd w:id="98"/>
      <w:r>
        <w:rPr>
          <w:rStyle w:val="CommentReference"/>
        </w:rPr>
        <w:commentReference w:id="98"/>
      </w:r>
      <w:commentRangeEnd w:id="99"/>
      <w:r>
        <w:rPr>
          <w:rStyle w:val="CommentReference"/>
        </w:rPr>
        <w:commentReference w:id="99"/>
      </w:r>
      <w:r>
        <w:t>)</w:t>
      </w:r>
    </w:p>
    <w:p w14:paraId="2BB12348" w14:textId="77777777" w:rsidR="00190543" w:rsidRDefault="0061701D" w:rsidP="0024209F">
      <w:pPr>
        <w:pStyle w:val="Compact"/>
        <w:numPr>
          <w:ilvl w:val="0"/>
          <w:numId w:val="40"/>
        </w:numPr>
      </w:pPr>
      <w:r>
        <w:rPr>
          <w:b/>
          <w:bCs/>
        </w:rPr>
        <w:t>Bioinformatics Experts</w:t>
      </w:r>
      <w:r>
        <w:t>: 2 (for complex biomarker and genomic analysis)</w:t>
      </w:r>
    </w:p>
    <w:p w14:paraId="45A34019" w14:textId="77777777" w:rsidR="00190543" w:rsidRDefault="0061701D" w:rsidP="0024209F">
      <w:pPr>
        <w:pStyle w:val="Compact"/>
        <w:numPr>
          <w:ilvl w:val="0"/>
          <w:numId w:val="40"/>
        </w:numPr>
      </w:pPr>
      <w:r>
        <w:rPr>
          <w:b/>
          <w:bCs/>
        </w:rPr>
        <w:t>Clinical UX Specialists</w:t>
      </w:r>
      <w:r>
        <w:t>: 1 (designing interfaces for clinicians/researchers)</w:t>
      </w:r>
    </w:p>
    <w:p w14:paraId="22DEC8BD" w14:textId="77777777" w:rsidR="00190543" w:rsidRDefault="0061701D" w:rsidP="0024209F">
      <w:pPr>
        <w:pStyle w:val="Compact"/>
        <w:numPr>
          <w:ilvl w:val="0"/>
          <w:numId w:val="40"/>
        </w:numPr>
      </w:pPr>
      <w:r>
        <w:rPr>
          <w:b/>
          <w:bCs/>
        </w:rPr>
        <w:t>AI/Data Governance</w:t>
      </w:r>
      <w:r>
        <w:t>: 2 (ensuring compliance and ethical use of AI)</w:t>
      </w:r>
    </w:p>
    <w:p w14:paraId="57C7C357" w14:textId="77777777" w:rsidR="00190543" w:rsidRDefault="0061701D" w:rsidP="0024209F">
      <w:pPr>
        <w:pStyle w:val="Compact"/>
        <w:numPr>
          <w:ilvl w:val="0"/>
          <w:numId w:val="40"/>
        </w:numPr>
      </w:pPr>
      <w:r>
        <w:rPr>
          <w:b/>
          <w:bCs/>
        </w:rPr>
        <w:t>Domain Experts</w:t>
      </w:r>
      <w:r>
        <w:t>: 3 (oncology SME, translational researcher, regulatory specialist)</w:t>
      </w:r>
    </w:p>
    <w:p w14:paraId="259DC1CA" w14:textId="77777777" w:rsidR="00190543" w:rsidRDefault="0061701D" w:rsidP="0024209F">
      <w:pPr>
        <w:pStyle w:val="Compact"/>
        <w:numPr>
          <w:ilvl w:val="0"/>
          <w:numId w:val="40"/>
        </w:numPr>
      </w:pPr>
      <w:proofErr w:type="spellStart"/>
      <w:r>
        <w:rPr>
          <w:b/>
          <w:bCs/>
        </w:rPr>
        <w:t>MLOps</w:t>
      </w:r>
      <w:proofErr w:type="spellEnd"/>
      <w:r>
        <w:rPr>
          <w:b/>
          <w:bCs/>
        </w:rPr>
        <w:t xml:space="preserve"> Specialist</w:t>
      </w:r>
      <w:r>
        <w:t>: 1 (ensuring seamless model deployment and monitoring)</w:t>
      </w:r>
    </w:p>
    <w:p w14:paraId="30202C6A" w14:textId="77777777" w:rsidR="00190543" w:rsidRDefault="0061701D">
      <w:pPr>
        <w:pStyle w:val="Heading3"/>
        <w:rPr>
          <w:rFonts w:hint="eastAsia"/>
        </w:rPr>
      </w:pPr>
      <w:bookmarkStart w:id="100" w:name="phased-allocation-by-project-stage"/>
      <w:bookmarkEnd w:id="97"/>
      <w:r>
        <w:t>Phased Allocation by Project Stage</w:t>
      </w:r>
    </w:p>
    <w:tbl>
      <w:tblPr>
        <w:tblStyle w:val="Table"/>
        <w:tblW w:w="5000" w:type="pct"/>
        <w:tblLayout w:type="fixed"/>
        <w:tblLook w:val="0020" w:firstRow="1" w:lastRow="0" w:firstColumn="0" w:lastColumn="0" w:noHBand="0" w:noVBand="0"/>
      </w:tblPr>
      <w:tblGrid>
        <w:gridCol w:w="1854"/>
        <w:gridCol w:w="2446"/>
        <w:gridCol w:w="2614"/>
        <w:gridCol w:w="2446"/>
      </w:tblGrid>
      <w:tr w:rsidR="00190543" w14:paraId="52E26C84"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1569" w:type="dxa"/>
          </w:tcPr>
          <w:p w14:paraId="5D54A3AA" w14:textId="77777777" w:rsidR="00190543" w:rsidRDefault="0061701D">
            <w:pPr>
              <w:pStyle w:val="Compact"/>
            </w:pPr>
            <w:r>
              <w:t>Role</w:t>
            </w:r>
          </w:p>
        </w:tc>
        <w:tc>
          <w:tcPr>
            <w:tcW w:w="2069" w:type="dxa"/>
          </w:tcPr>
          <w:p w14:paraId="1317A3B3" w14:textId="77777777" w:rsidR="00190543" w:rsidRDefault="0061701D">
            <w:pPr>
              <w:pStyle w:val="Compact"/>
            </w:pPr>
            <w:r>
              <w:t>MVP Development (Months 1-10)</w:t>
            </w:r>
          </w:p>
        </w:tc>
        <w:tc>
          <w:tcPr>
            <w:tcW w:w="2211" w:type="dxa"/>
          </w:tcPr>
          <w:p w14:paraId="0CEFD5EF" w14:textId="77777777" w:rsidR="00190543" w:rsidRDefault="0061701D">
            <w:pPr>
              <w:pStyle w:val="Compact"/>
            </w:pPr>
            <w:r>
              <w:t>Platform Rollout (Months 10-12)</w:t>
            </w:r>
          </w:p>
        </w:tc>
        <w:tc>
          <w:tcPr>
            <w:tcW w:w="2069" w:type="dxa"/>
          </w:tcPr>
          <w:p w14:paraId="67EEE55F" w14:textId="77777777" w:rsidR="00190543" w:rsidRDefault="0061701D">
            <w:pPr>
              <w:pStyle w:val="Compact"/>
            </w:pPr>
            <w:r>
              <w:t>Full Realization (Months 13+)</w:t>
            </w:r>
          </w:p>
        </w:tc>
      </w:tr>
      <w:tr w:rsidR="00190543" w14:paraId="648BBCEB" w14:textId="77777777">
        <w:tc>
          <w:tcPr>
            <w:tcW w:w="1569" w:type="dxa"/>
          </w:tcPr>
          <w:p w14:paraId="5369D938" w14:textId="77777777" w:rsidR="00190543" w:rsidRDefault="0061701D">
            <w:pPr>
              <w:pStyle w:val="Compact"/>
            </w:pPr>
            <w:r>
              <w:t>Product Owners</w:t>
            </w:r>
          </w:p>
        </w:tc>
        <w:tc>
          <w:tcPr>
            <w:tcW w:w="2069" w:type="dxa"/>
          </w:tcPr>
          <w:p w14:paraId="1EBF2E4F" w14:textId="77777777" w:rsidR="00190543" w:rsidRDefault="0061701D">
            <w:pPr>
              <w:pStyle w:val="Compact"/>
            </w:pPr>
            <w:r>
              <w:t>4</w:t>
            </w:r>
          </w:p>
        </w:tc>
        <w:tc>
          <w:tcPr>
            <w:tcW w:w="2211" w:type="dxa"/>
          </w:tcPr>
          <w:p w14:paraId="276054EF" w14:textId="77777777" w:rsidR="00190543" w:rsidRDefault="0061701D">
            <w:pPr>
              <w:pStyle w:val="Compact"/>
            </w:pPr>
            <w:r>
              <w:t>5</w:t>
            </w:r>
          </w:p>
        </w:tc>
        <w:tc>
          <w:tcPr>
            <w:tcW w:w="2069" w:type="dxa"/>
          </w:tcPr>
          <w:p w14:paraId="35A70C32" w14:textId="77777777" w:rsidR="00190543" w:rsidRDefault="0061701D">
            <w:pPr>
              <w:pStyle w:val="Compact"/>
            </w:pPr>
            <w:r>
              <w:t>5</w:t>
            </w:r>
          </w:p>
        </w:tc>
      </w:tr>
      <w:tr w:rsidR="00190543" w14:paraId="4C1C4FAB" w14:textId="77777777">
        <w:tc>
          <w:tcPr>
            <w:tcW w:w="1569" w:type="dxa"/>
          </w:tcPr>
          <w:p w14:paraId="5FDB6CA5" w14:textId="77777777" w:rsidR="00190543" w:rsidRDefault="0061701D">
            <w:pPr>
              <w:pStyle w:val="Compact"/>
            </w:pPr>
            <w:r>
              <w:t>AI/Software Engineers</w:t>
            </w:r>
          </w:p>
        </w:tc>
        <w:tc>
          <w:tcPr>
            <w:tcW w:w="2069" w:type="dxa"/>
          </w:tcPr>
          <w:p w14:paraId="7FE3D7A5" w14:textId="77777777" w:rsidR="00190543" w:rsidRDefault="0061701D">
            <w:pPr>
              <w:pStyle w:val="Compact"/>
            </w:pPr>
            <w:r>
              <w:t>15</w:t>
            </w:r>
          </w:p>
        </w:tc>
        <w:tc>
          <w:tcPr>
            <w:tcW w:w="2211" w:type="dxa"/>
          </w:tcPr>
          <w:p w14:paraId="62D4CFBF" w14:textId="77777777" w:rsidR="00190543" w:rsidRDefault="0061701D">
            <w:pPr>
              <w:pStyle w:val="Compact"/>
            </w:pPr>
            <w:r>
              <w:t>18</w:t>
            </w:r>
          </w:p>
        </w:tc>
        <w:tc>
          <w:tcPr>
            <w:tcW w:w="2069" w:type="dxa"/>
          </w:tcPr>
          <w:p w14:paraId="1932C781" w14:textId="77777777" w:rsidR="00190543" w:rsidRDefault="0061701D">
            <w:pPr>
              <w:pStyle w:val="Compact"/>
            </w:pPr>
            <w:r>
              <w:t>12</w:t>
            </w:r>
          </w:p>
        </w:tc>
      </w:tr>
      <w:tr w:rsidR="00190543" w14:paraId="01583223" w14:textId="77777777">
        <w:tc>
          <w:tcPr>
            <w:tcW w:w="1569" w:type="dxa"/>
          </w:tcPr>
          <w:p w14:paraId="7529289D" w14:textId="77777777" w:rsidR="00190543" w:rsidRDefault="0061701D">
            <w:pPr>
              <w:pStyle w:val="Compact"/>
            </w:pPr>
            <w:r>
              <w:t>Data Scientists</w:t>
            </w:r>
          </w:p>
        </w:tc>
        <w:tc>
          <w:tcPr>
            <w:tcW w:w="2069" w:type="dxa"/>
          </w:tcPr>
          <w:p w14:paraId="4707F28A" w14:textId="77777777" w:rsidR="00190543" w:rsidRDefault="0061701D">
            <w:pPr>
              <w:pStyle w:val="Compact"/>
            </w:pPr>
            <w:r>
              <w:t>10</w:t>
            </w:r>
          </w:p>
        </w:tc>
        <w:tc>
          <w:tcPr>
            <w:tcW w:w="2211" w:type="dxa"/>
          </w:tcPr>
          <w:p w14:paraId="16F07A5E" w14:textId="77777777" w:rsidR="00190543" w:rsidRDefault="0061701D">
            <w:pPr>
              <w:pStyle w:val="Compact"/>
            </w:pPr>
            <w:r>
              <w:t>12</w:t>
            </w:r>
          </w:p>
        </w:tc>
        <w:tc>
          <w:tcPr>
            <w:tcW w:w="2069" w:type="dxa"/>
          </w:tcPr>
          <w:p w14:paraId="229320A6" w14:textId="77777777" w:rsidR="00190543" w:rsidRDefault="0061701D">
            <w:pPr>
              <w:pStyle w:val="Compact"/>
            </w:pPr>
            <w:r>
              <w:t>8</w:t>
            </w:r>
          </w:p>
        </w:tc>
      </w:tr>
      <w:tr w:rsidR="00190543" w14:paraId="42698370" w14:textId="77777777">
        <w:tc>
          <w:tcPr>
            <w:tcW w:w="1569" w:type="dxa"/>
          </w:tcPr>
          <w:p w14:paraId="2F88142D" w14:textId="77777777" w:rsidR="00190543" w:rsidRDefault="0061701D">
            <w:pPr>
              <w:pStyle w:val="Compact"/>
            </w:pPr>
            <w:r>
              <w:t>Data Engineers</w:t>
            </w:r>
          </w:p>
        </w:tc>
        <w:tc>
          <w:tcPr>
            <w:tcW w:w="2069" w:type="dxa"/>
          </w:tcPr>
          <w:p w14:paraId="127AC351" w14:textId="77777777" w:rsidR="00190543" w:rsidRDefault="0061701D">
            <w:pPr>
              <w:pStyle w:val="Compact"/>
            </w:pPr>
            <w:r>
              <w:t>5</w:t>
            </w:r>
          </w:p>
        </w:tc>
        <w:tc>
          <w:tcPr>
            <w:tcW w:w="2211" w:type="dxa"/>
          </w:tcPr>
          <w:p w14:paraId="0AA3A58D" w14:textId="77777777" w:rsidR="00190543" w:rsidRDefault="0061701D">
            <w:pPr>
              <w:pStyle w:val="Compact"/>
            </w:pPr>
            <w:r>
              <w:t>6</w:t>
            </w:r>
          </w:p>
        </w:tc>
        <w:tc>
          <w:tcPr>
            <w:tcW w:w="2069" w:type="dxa"/>
          </w:tcPr>
          <w:p w14:paraId="4312C703" w14:textId="77777777" w:rsidR="00190543" w:rsidRDefault="0061701D">
            <w:pPr>
              <w:pStyle w:val="Compact"/>
            </w:pPr>
            <w:r>
              <w:t>5</w:t>
            </w:r>
          </w:p>
        </w:tc>
      </w:tr>
      <w:tr w:rsidR="00190543" w14:paraId="4084551D" w14:textId="77777777">
        <w:tc>
          <w:tcPr>
            <w:tcW w:w="1569" w:type="dxa"/>
          </w:tcPr>
          <w:p w14:paraId="64E42A8A" w14:textId="77777777" w:rsidR="00190543" w:rsidRDefault="0061701D">
            <w:pPr>
              <w:pStyle w:val="Compact"/>
            </w:pPr>
            <w:r>
              <w:t>Support Staff</w:t>
            </w:r>
          </w:p>
        </w:tc>
        <w:tc>
          <w:tcPr>
            <w:tcW w:w="2069" w:type="dxa"/>
          </w:tcPr>
          <w:p w14:paraId="2040DB95" w14:textId="77777777" w:rsidR="00190543" w:rsidRDefault="0061701D">
            <w:pPr>
              <w:pStyle w:val="Compact"/>
            </w:pPr>
            <w:r>
              <w:t>2</w:t>
            </w:r>
          </w:p>
        </w:tc>
        <w:tc>
          <w:tcPr>
            <w:tcW w:w="2211" w:type="dxa"/>
          </w:tcPr>
          <w:p w14:paraId="7334A8BC" w14:textId="77777777" w:rsidR="00190543" w:rsidRDefault="0061701D">
            <w:pPr>
              <w:pStyle w:val="Compact"/>
            </w:pPr>
            <w:r>
              <w:t>2</w:t>
            </w:r>
          </w:p>
        </w:tc>
        <w:tc>
          <w:tcPr>
            <w:tcW w:w="2069" w:type="dxa"/>
          </w:tcPr>
          <w:p w14:paraId="463A2AAF" w14:textId="77777777" w:rsidR="00190543" w:rsidRDefault="0061701D">
            <w:pPr>
              <w:pStyle w:val="Compact"/>
            </w:pPr>
            <w:r>
              <w:t>3</w:t>
            </w:r>
          </w:p>
        </w:tc>
      </w:tr>
      <w:tr w:rsidR="00190543" w14:paraId="1D0BD484" w14:textId="77777777">
        <w:tc>
          <w:tcPr>
            <w:tcW w:w="1569" w:type="dxa"/>
          </w:tcPr>
          <w:p w14:paraId="2FC215B3" w14:textId="77777777" w:rsidR="00190543" w:rsidRDefault="0061701D">
            <w:pPr>
              <w:pStyle w:val="Compact"/>
            </w:pPr>
            <w:r>
              <w:t>Additional Specialists</w:t>
            </w:r>
          </w:p>
        </w:tc>
        <w:tc>
          <w:tcPr>
            <w:tcW w:w="2069" w:type="dxa"/>
          </w:tcPr>
          <w:p w14:paraId="43C7378A" w14:textId="77777777" w:rsidR="00190543" w:rsidRDefault="0061701D">
            <w:pPr>
              <w:pStyle w:val="Compact"/>
            </w:pPr>
            <w:r>
              <w:t>8</w:t>
            </w:r>
          </w:p>
        </w:tc>
        <w:tc>
          <w:tcPr>
            <w:tcW w:w="2211" w:type="dxa"/>
          </w:tcPr>
          <w:p w14:paraId="4CAA75DC" w14:textId="77777777" w:rsidR="00190543" w:rsidRDefault="0061701D">
            <w:pPr>
              <w:pStyle w:val="Compact"/>
            </w:pPr>
            <w:r>
              <w:t>10</w:t>
            </w:r>
          </w:p>
        </w:tc>
        <w:tc>
          <w:tcPr>
            <w:tcW w:w="2069" w:type="dxa"/>
          </w:tcPr>
          <w:p w14:paraId="427852C3" w14:textId="77777777" w:rsidR="00190543" w:rsidRDefault="0061701D">
            <w:pPr>
              <w:pStyle w:val="Compact"/>
            </w:pPr>
            <w:r>
              <w:t>12</w:t>
            </w:r>
          </w:p>
        </w:tc>
      </w:tr>
      <w:tr w:rsidR="00190543" w14:paraId="50236D29" w14:textId="77777777">
        <w:tc>
          <w:tcPr>
            <w:tcW w:w="1569" w:type="dxa"/>
          </w:tcPr>
          <w:p w14:paraId="69E47EFA" w14:textId="77777777" w:rsidR="00190543" w:rsidRDefault="0061701D">
            <w:pPr>
              <w:pStyle w:val="Compact"/>
            </w:pPr>
            <w:r>
              <w:rPr>
                <w:b/>
                <w:bCs/>
              </w:rPr>
              <w:t>Total</w:t>
            </w:r>
          </w:p>
        </w:tc>
        <w:tc>
          <w:tcPr>
            <w:tcW w:w="2069" w:type="dxa"/>
          </w:tcPr>
          <w:p w14:paraId="7DE83168" w14:textId="77777777" w:rsidR="00190543" w:rsidRDefault="0061701D">
            <w:pPr>
              <w:pStyle w:val="Compact"/>
            </w:pPr>
            <w:r>
              <w:rPr>
                <w:b/>
                <w:bCs/>
              </w:rPr>
              <w:t>44</w:t>
            </w:r>
          </w:p>
        </w:tc>
        <w:tc>
          <w:tcPr>
            <w:tcW w:w="2211" w:type="dxa"/>
          </w:tcPr>
          <w:p w14:paraId="4FBC54E5" w14:textId="77777777" w:rsidR="00190543" w:rsidRDefault="0061701D">
            <w:pPr>
              <w:pStyle w:val="Compact"/>
            </w:pPr>
            <w:r>
              <w:rPr>
                <w:b/>
                <w:bCs/>
              </w:rPr>
              <w:t>53</w:t>
            </w:r>
          </w:p>
        </w:tc>
        <w:tc>
          <w:tcPr>
            <w:tcW w:w="2069" w:type="dxa"/>
          </w:tcPr>
          <w:p w14:paraId="0711C79C" w14:textId="77777777" w:rsidR="00190543" w:rsidRDefault="0061701D">
            <w:pPr>
              <w:pStyle w:val="Compact"/>
            </w:pPr>
            <w:r>
              <w:rPr>
                <w:b/>
                <w:bCs/>
              </w:rPr>
              <w:t>45</w:t>
            </w:r>
          </w:p>
        </w:tc>
      </w:tr>
    </w:tbl>
    <w:p w14:paraId="7A1F8E4A" w14:textId="77777777" w:rsidR="00190543" w:rsidRDefault="0061701D">
      <w:pPr>
        <w:pStyle w:val="Heading3"/>
        <w:rPr>
          <w:rFonts w:hint="eastAsia"/>
        </w:rPr>
      </w:pPr>
      <w:bookmarkStart w:id="101" w:name="key-responsibilities-by-team"/>
      <w:bookmarkEnd w:id="100"/>
      <w:r>
        <w:t>Key Responsibilities by Team</w:t>
      </w:r>
    </w:p>
    <w:p w14:paraId="27A2A944" w14:textId="77777777" w:rsidR="00190543" w:rsidRDefault="0061701D" w:rsidP="0024209F">
      <w:pPr>
        <w:pStyle w:val="Compact"/>
        <w:numPr>
          <w:ilvl w:val="0"/>
          <w:numId w:val="41"/>
        </w:numPr>
      </w:pPr>
      <w:r>
        <w:rPr>
          <w:b/>
          <w:bCs/>
        </w:rPr>
        <w:t>Product Team</w:t>
      </w:r>
    </w:p>
    <w:p w14:paraId="26445D43" w14:textId="77777777" w:rsidR="00190543" w:rsidRDefault="0061701D" w:rsidP="0024209F">
      <w:pPr>
        <w:pStyle w:val="Compact"/>
        <w:numPr>
          <w:ilvl w:val="1"/>
          <w:numId w:val="42"/>
        </w:numPr>
      </w:pPr>
      <w:r>
        <w:t>Define agent capabilities and use cases prioritized for oncology impact</w:t>
      </w:r>
    </w:p>
    <w:p w14:paraId="27BA98BA" w14:textId="77777777" w:rsidR="00190543" w:rsidRDefault="0061701D" w:rsidP="0024209F">
      <w:pPr>
        <w:pStyle w:val="Compact"/>
        <w:numPr>
          <w:ilvl w:val="1"/>
          <w:numId w:val="42"/>
        </w:numPr>
      </w:pPr>
      <w:r>
        <w:t>Create user stories focused on biomarker discovery, translational research</w:t>
      </w:r>
    </w:p>
    <w:p w14:paraId="3C81D2B0" w14:textId="77777777" w:rsidR="00190543" w:rsidRDefault="0061701D" w:rsidP="0024209F">
      <w:pPr>
        <w:pStyle w:val="Compact"/>
        <w:numPr>
          <w:ilvl w:val="1"/>
          <w:numId w:val="42"/>
        </w:numPr>
      </w:pPr>
      <w:r>
        <w:t>Drive adoption with clinical and research stakeholders</w:t>
      </w:r>
    </w:p>
    <w:p w14:paraId="5B7C8FD7" w14:textId="77777777" w:rsidR="00190543" w:rsidRDefault="0061701D" w:rsidP="0024209F">
      <w:pPr>
        <w:pStyle w:val="Compact"/>
        <w:numPr>
          <w:ilvl w:val="1"/>
          <w:numId w:val="42"/>
        </w:numPr>
      </w:pPr>
      <w:r>
        <w:t>Ensure platform addresses Phase 2-3 transition pain points</w:t>
      </w:r>
    </w:p>
    <w:p w14:paraId="54A70624" w14:textId="77777777" w:rsidR="00190543" w:rsidRDefault="0061701D" w:rsidP="0024209F">
      <w:pPr>
        <w:pStyle w:val="Compact"/>
        <w:numPr>
          <w:ilvl w:val="0"/>
          <w:numId w:val="41"/>
        </w:numPr>
      </w:pPr>
      <w:r>
        <w:rPr>
          <w:b/>
          <w:bCs/>
        </w:rPr>
        <w:t>AI/Software Engineering Team</w:t>
      </w:r>
    </w:p>
    <w:p w14:paraId="26A38785" w14:textId="77777777" w:rsidR="00190543" w:rsidRDefault="0061701D" w:rsidP="0024209F">
      <w:pPr>
        <w:pStyle w:val="Compact"/>
        <w:numPr>
          <w:ilvl w:val="1"/>
          <w:numId w:val="43"/>
        </w:numPr>
      </w:pPr>
      <w:r>
        <w:t>Develop the Agentic AI framework architecture</w:t>
      </w:r>
    </w:p>
    <w:p w14:paraId="6A92B721" w14:textId="77777777" w:rsidR="00190543" w:rsidRDefault="0061701D" w:rsidP="0024209F">
      <w:pPr>
        <w:pStyle w:val="Compact"/>
        <w:numPr>
          <w:ilvl w:val="1"/>
          <w:numId w:val="43"/>
        </w:numPr>
      </w:pPr>
      <w:r>
        <w:t>Fine-tune foundation models on oncology data</w:t>
      </w:r>
    </w:p>
    <w:p w14:paraId="19886793" w14:textId="77777777" w:rsidR="00190543" w:rsidRDefault="0061701D" w:rsidP="0024209F">
      <w:pPr>
        <w:pStyle w:val="Compact"/>
        <w:numPr>
          <w:ilvl w:val="1"/>
          <w:numId w:val="43"/>
        </w:numPr>
      </w:pPr>
      <w:r>
        <w:t>Build specialized agents (Translational Intelligence, Toxicology, etc.)</w:t>
      </w:r>
    </w:p>
    <w:p w14:paraId="20FA2C2D" w14:textId="77777777" w:rsidR="00190543" w:rsidRDefault="0061701D" w:rsidP="0024209F">
      <w:pPr>
        <w:pStyle w:val="Compact"/>
        <w:numPr>
          <w:ilvl w:val="1"/>
          <w:numId w:val="43"/>
        </w:numPr>
      </w:pPr>
      <w:r>
        <w:t xml:space="preserve">Create intuitive, </w:t>
      </w:r>
      <w:proofErr w:type="spellStart"/>
      <w:r>
        <w:t>GxP</w:t>
      </w:r>
      <w:proofErr w:type="spellEnd"/>
      <w:r>
        <w:t>-compliant user interfaces</w:t>
      </w:r>
    </w:p>
    <w:p w14:paraId="387D6F8C" w14:textId="77777777" w:rsidR="00190543" w:rsidRDefault="0061701D" w:rsidP="0024209F">
      <w:pPr>
        <w:pStyle w:val="Compact"/>
        <w:numPr>
          <w:ilvl w:val="0"/>
          <w:numId w:val="41"/>
        </w:numPr>
      </w:pPr>
      <w:r>
        <w:rPr>
          <w:b/>
          <w:bCs/>
        </w:rPr>
        <w:t>Data Science Team</w:t>
      </w:r>
    </w:p>
    <w:p w14:paraId="3F2D265A" w14:textId="77777777" w:rsidR="00190543" w:rsidRDefault="0061701D" w:rsidP="0024209F">
      <w:pPr>
        <w:pStyle w:val="Compact"/>
        <w:numPr>
          <w:ilvl w:val="1"/>
          <w:numId w:val="44"/>
        </w:numPr>
      </w:pPr>
      <w:r>
        <w:t>Collaborate with domain experts on model validation</w:t>
      </w:r>
    </w:p>
    <w:p w14:paraId="42251207" w14:textId="77777777" w:rsidR="00190543" w:rsidRDefault="0061701D" w:rsidP="0024209F">
      <w:pPr>
        <w:pStyle w:val="Compact"/>
        <w:numPr>
          <w:ilvl w:val="1"/>
          <w:numId w:val="44"/>
        </w:numPr>
      </w:pPr>
      <w:r>
        <w:t>Ensure scientific accuracy of agent outputs</w:t>
      </w:r>
    </w:p>
    <w:p w14:paraId="23316D63" w14:textId="77777777" w:rsidR="00190543" w:rsidRDefault="0061701D" w:rsidP="0024209F">
      <w:pPr>
        <w:pStyle w:val="Compact"/>
        <w:numPr>
          <w:ilvl w:val="1"/>
          <w:numId w:val="44"/>
        </w:numPr>
      </w:pPr>
      <w:r>
        <w:t>Develop specialized algorithms for biomarker analysis</w:t>
      </w:r>
    </w:p>
    <w:p w14:paraId="3A3E3672" w14:textId="77777777" w:rsidR="00190543" w:rsidRDefault="0061701D" w:rsidP="0024209F">
      <w:pPr>
        <w:pStyle w:val="Compact"/>
        <w:numPr>
          <w:ilvl w:val="1"/>
          <w:numId w:val="44"/>
        </w:numPr>
      </w:pPr>
      <w:r>
        <w:t>Translate clinical requirements into technical specifications</w:t>
      </w:r>
    </w:p>
    <w:p w14:paraId="7FBB9830" w14:textId="77777777" w:rsidR="00190543" w:rsidRDefault="0061701D" w:rsidP="0024209F">
      <w:pPr>
        <w:pStyle w:val="Compact"/>
        <w:numPr>
          <w:ilvl w:val="0"/>
          <w:numId w:val="41"/>
        </w:numPr>
      </w:pPr>
      <w:r>
        <w:rPr>
          <w:b/>
          <w:bCs/>
        </w:rPr>
        <w:t>Data Engineering Team</w:t>
      </w:r>
    </w:p>
    <w:p w14:paraId="5ACA7567" w14:textId="77777777" w:rsidR="00190543" w:rsidRDefault="0061701D" w:rsidP="0024209F">
      <w:pPr>
        <w:pStyle w:val="Compact"/>
        <w:numPr>
          <w:ilvl w:val="1"/>
          <w:numId w:val="45"/>
        </w:numPr>
      </w:pPr>
      <w:r>
        <w:t>Establish the Oncology Data Fabric</w:t>
      </w:r>
    </w:p>
    <w:p w14:paraId="2406D5F3" w14:textId="77777777" w:rsidR="00190543" w:rsidRDefault="0061701D" w:rsidP="0024209F">
      <w:pPr>
        <w:pStyle w:val="Compact"/>
        <w:numPr>
          <w:ilvl w:val="1"/>
          <w:numId w:val="45"/>
        </w:numPr>
      </w:pPr>
      <w:r>
        <w:t>Create pipelines for multi-modal data integration</w:t>
      </w:r>
    </w:p>
    <w:p w14:paraId="354A8379" w14:textId="77777777" w:rsidR="00190543" w:rsidRDefault="0061701D" w:rsidP="0024209F">
      <w:pPr>
        <w:pStyle w:val="Compact"/>
        <w:numPr>
          <w:ilvl w:val="1"/>
          <w:numId w:val="45"/>
        </w:numPr>
      </w:pPr>
      <w:r>
        <w:t>Ensure data quality and accessibility</w:t>
      </w:r>
    </w:p>
    <w:p w14:paraId="06A29BA4" w14:textId="77777777" w:rsidR="00190543" w:rsidRDefault="0061701D" w:rsidP="0024209F">
      <w:pPr>
        <w:pStyle w:val="Compact"/>
        <w:numPr>
          <w:ilvl w:val="1"/>
          <w:numId w:val="45"/>
        </w:numPr>
      </w:pPr>
      <w:r>
        <w:t>Implement data governance frameworks</w:t>
      </w:r>
    </w:p>
    <w:p w14:paraId="27399E86" w14:textId="77777777" w:rsidR="00190543" w:rsidRDefault="0061701D" w:rsidP="0024209F">
      <w:pPr>
        <w:pStyle w:val="Compact"/>
        <w:numPr>
          <w:ilvl w:val="0"/>
          <w:numId w:val="41"/>
        </w:numPr>
      </w:pPr>
      <w:r>
        <w:rPr>
          <w:b/>
          <w:bCs/>
        </w:rPr>
        <w:t>Specialized Roles</w:t>
      </w:r>
    </w:p>
    <w:p w14:paraId="68833A24" w14:textId="77777777" w:rsidR="00190543" w:rsidRDefault="0061701D" w:rsidP="0024209F">
      <w:pPr>
        <w:pStyle w:val="Compact"/>
        <w:numPr>
          <w:ilvl w:val="1"/>
          <w:numId w:val="46"/>
        </w:numPr>
      </w:pPr>
      <w:r>
        <w:t>Direct embedding of domain expertise into agent development</w:t>
      </w:r>
    </w:p>
    <w:p w14:paraId="0D5A7184" w14:textId="77777777" w:rsidR="00190543" w:rsidRDefault="0061701D" w:rsidP="0024209F">
      <w:pPr>
        <w:pStyle w:val="Compact"/>
        <w:numPr>
          <w:ilvl w:val="1"/>
          <w:numId w:val="46"/>
        </w:numPr>
      </w:pPr>
      <w:r>
        <w:t>Governance oversight for compliance and ethical AI use</w:t>
      </w:r>
    </w:p>
    <w:p w14:paraId="61C180C9" w14:textId="77777777" w:rsidR="00190543" w:rsidRDefault="0061701D" w:rsidP="0024209F">
      <w:pPr>
        <w:pStyle w:val="Compact"/>
        <w:numPr>
          <w:ilvl w:val="1"/>
          <w:numId w:val="46"/>
        </w:numPr>
      </w:pPr>
      <w:proofErr w:type="spellStart"/>
      <w:r>
        <w:t>MLOps</w:t>
      </w:r>
      <w:proofErr w:type="spellEnd"/>
      <w:r>
        <w:t xml:space="preserve"> implementation for continuous model improvement</w:t>
      </w:r>
    </w:p>
    <w:p w14:paraId="577682D3" w14:textId="77777777" w:rsidR="00190543" w:rsidRDefault="0061701D" w:rsidP="0024209F">
      <w:pPr>
        <w:pStyle w:val="Compact"/>
        <w:numPr>
          <w:ilvl w:val="1"/>
          <w:numId w:val="46"/>
        </w:numPr>
      </w:pPr>
      <w:r>
        <w:t>UX design tailored to scientific and clinical workflows</w:t>
      </w:r>
    </w:p>
    <w:p w14:paraId="7885B064" w14:textId="77777777" w:rsidR="00190543" w:rsidRDefault="0061701D">
      <w:pPr>
        <w:pStyle w:val="Heading3"/>
        <w:rPr>
          <w:rFonts w:hint="eastAsia"/>
        </w:rPr>
      </w:pPr>
      <w:bookmarkStart w:id="102" w:name="resource-optimization-strategies"/>
      <w:bookmarkEnd w:id="101"/>
      <w:r>
        <w:t>Resource Optimization Strategies</w:t>
      </w:r>
    </w:p>
    <w:p w14:paraId="3BCCE111" w14:textId="77777777" w:rsidR="00190543" w:rsidRDefault="0061701D" w:rsidP="0024209F">
      <w:pPr>
        <w:pStyle w:val="Compact"/>
        <w:numPr>
          <w:ilvl w:val="0"/>
          <w:numId w:val="47"/>
        </w:numPr>
      </w:pPr>
      <w:r>
        <w:rPr>
          <w:b/>
          <w:bCs/>
        </w:rPr>
        <w:t>Phased Resource Allocation</w:t>
      </w:r>
    </w:p>
    <w:p w14:paraId="3DE322DE" w14:textId="77777777" w:rsidR="00190543" w:rsidRDefault="0061701D" w:rsidP="0024209F">
      <w:pPr>
        <w:pStyle w:val="Compact"/>
        <w:numPr>
          <w:ilvl w:val="1"/>
          <w:numId w:val="48"/>
        </w:numPr>
      </w:pPr>
      <w:r>
        <w:t>Focus initial resources on MVP development (foundation model fine-tuning)</w:t>
      </w:r>
    </w:p>
    <w:p w14:paraId="4DBD6262" w14:textId="77777777" w:rsidR="00190543" w:rsidRDefault="0061701D" w:rsidP="0024209F">
      <w:pPr>
        <w:pStyle w:val="Compact"/>
        <w:numPr>
          <w:ilvl w:val="1"/>
          <w:numId w:val="48"/>
        </w:numPr>
      </w:pPr>
      <w:r>
        <w:t>Shift resources as project evolves from development to deployment</w:t>
      </w:r>
    </w:p>
    <w:p w14:paraId="75742B3B" w14:textId="77777777" w:rsidR="00190543" w:rsidRDefault="0061701D" w:rsidP="0024209F">
      <w:pPr>
        <w:pStyle w:val="Compact"/>
        <w:numPr>
          <w:ilvl w:val="1"/>
          <w:numId w:val="48"/>
        </w:numPr>
      </w:pPr>
      <w:r>
        <w:t>Gradually transition to maintenance and enhancement mode</w:t>
      </w:r>
    </w:p>
    <w:p w14:paraId="04AB6A47" w14:textId="77777777" w:rsidR="00190543" w:rsidRDefault="0061701D" w:rsidP="0024209F">
      <w:pPr>
        <w:pStyle w:val="Compact"/>
        <w:numPr>
          <w:ilvl w:val="0"/>
          <w:numId w:val="47"/>
        </w:numPr>
      </w:pPr>
      <w:r>
        <w:rPr>
          <w:b/>
          <w:bCs/>
        </w:rPr>
        <w:t>Matrix Organization for Domain Expertise</w:t>
      </w:r>
    </w:p>
    <w:p w14:paraId="3F18D23A" w14:textId="77777777" w:rsidR="00190543" w:rsidRDefault="0061701D" w:rsidP="0024209F">
      <w:pPr>
        <w:pStyle w:val="Compact"/>
        <w:numPr>
          <w:ilvl w:val="1"/>
          <w:numId w:val="49"/>
        </w:numPr>
      </w:pPr>
      <w:r>
        <w:t>Establish part-time contributions from key clinical and translational experts</w:t>
      </w:r>
    </w:p>
    <w:p w14:paraId="3645C9E5" w14:textId="77777777" w:rsidR="00190543" w:rsidRDefault="0061701D" w:rsidP="0024209F">
      <w:pPr>
        <w:pStyle w:val="Compact"/>
        <w:numPr>
          <w:ilvl w:val="1"/>
          <w:numId w:val="49"/>
        </w:numPr>
      </w:pPr>
      <w:r>
        <w:t>Create “Office Hours” structure for specialized consultations</w:t>
      </w:r>
    </w:p>
    <w:p w14:paraId="2E5F3354" w14:textId="77777777" w:rsidR="00190543" w:rsidRDefault="0061701D" w:rsidP="0024209F">
      <w:pPr>
        <w:pStyle w:val="Compact"/>
        <w:numPr>
          <w:ilvl w:val="1"/>
          <w:numId w:val="49"/>
        </w:numPr>
      </w:pPr>
      <w:r>
        <w:t>Develop knowledge-sharing protocols to maximize domain expert impact</w:t>
      </w:r>
    </w:p>
    <w:p w14:paraId="1540EEE4" w14:textId="77777777" w:rsidR="00190543" w:rsidRDefault="0061701D" w:rsidP="0024209F">
      <w:pPr>
        <w:pStyle w:val="Compact"/>
        <w:numPr>
          <w:ilvl w:val="0"/>
          <w:numId w:val="47"/>
        </w:numPr>
      </w:pPr>
      <w:r>
        <w:rPr>
          <w:b/>
          <w:bCs/>
        </w:rPr>
        <w:t>Strategic External Partnerships</w:t>
      </w:r>
    </w:p>
    <w:p w14:paraId="77195E57" w14:textId="77777777" w:rsidR="00190543" w:rsidRDefault="0061701D" w:rsidP="0024209F">
      <w:pPr>
        <w:pStyle w:val="Compact"/>
        <w:numPr>
          <w:ilvl w:val="1"/>
          <w:numId w:val="50"/>
        </w:numPr>
      </w:pPr>
      <w:r>
        <w:t>Consider academic collaborations for specialized expertise</w:t>
      </w:r>
    </w:p>
    <w:p w14:paraId="234534AE" w14:textId="77777777" w:rsidR="00190543" w:rsidRDefault="0061701D" w:rsidP="0024209F">
      <w:pPr>
        <w:pStyle w:val="Compact"/>
        <w:numPr>
          <w:ilvl w:val="1"/>
          <w:numId w:val="50"/>
        </w:numPr>
      </w:pPr>
      <w:r>
        <w:t>Explore vendor relationships for temporary specialized skills</w:t>
      </w:r>
    </w:p>
    <w:p w14:paraId="3102C177" w14:textId="77777777" w:rsidR="00190543" w:rsidRDefault="0061701D" w:rsidP="0024209F">
      <w:pPr>
        <w:pStyle w:val="Compact"/>
        <w:numPr>
          <w:ilvl w:val="1"/>
          <w:numId w:val="50"/>
        </w:numPr>
      </w:pPr>
      <w:r>
        <w:t>Evaluate contract resources for peak development periods</w:t>
      </w:r>
    </w:p>
    <w:p w14:paraId="51C4CC4B" w14:textId="77777777" w:rsidR="00190543" w:rsidRDefault="0061701D" w:rsidP="0024209F">
      <w:pPr>
        <w:pStyle w:val="Compact"/>
        <w:numPr>
          <w:ilvl w:val="0"/>
          <w:numId w:val="47"/>
        </w:numPr>
      </w:pPr>
      <w:r>
        <w:rPr>
          <w:b/>
          <w:bCs/>
        </w:rPr>
        <w:t>Upskilling Program</w:t>
      </w:r>
    </w:p>
    <w:p w14:paraId="05DE3FD4" w14:textId="77777777" w:rsidR="00190543" w:rsidRDefault="0061701D" w:rsidP="0024209F">
      <w:pPr>
        <w:pStyle w:val="Compact"/>
        <w:numPr>
          <w:ilvl w:val="1"/>
          <w:numId w:val="51"/>
        </w:numPr>
      </w:pPr>
      <w:r>
        <w:t>Invest in LLM/Agentic AI training for existing team members</w:t>
      </w:r>
    </w:p>
    <w:p w14:paraId="3A434EAE" w14:textId="77777777" w:rsidR="00190543" w:rsidRDefault="0061701D" w:rsidP="0024209F">
      <w:pPr>
        <w:pStyle w:val="Compact"/>
        <w:numPr>
          <w:ilvl w:val="1"/>
          <w:numId w:val="51"/>
        </w:numPr>
      </w:pPr>
      <w:r>
        <w:t>Create mentorship pairings between domain experts and technical staff</w:t>
      </w:r>
    </w:p>
    <w:p w14:paraId="432E388F" w14:textId="77777777" w:rsidR="00190543" w:rsidRDefault="0061701D" w:rsidP="0024209F">
      <w:pPr>
        <w:pStyle w:val="Compact"/>
        <w:numPr>
          <w:ilvl w:val="1"/>
          <w:numId w:val="51"/>
        </w:numPr>
      </w:pPr>
      <w:r>
        <w:t>Develop oncology knowledge accelerator program for AI engineers</w:t>
      </w:r>
    </w:p>
    <w:p w14:paraId="5F3CAD80" w14:textId="77777777" w:rsidR="00190543" w:rsidRDefault="0061701D">
      <w:pPr>
        <w:pStyle w:val="Heading3"/>
        <w:rPr>
          <w:rFonts w:hint="eastAsia"/>
        </w:rPr>
      </w:pPr>
      <w:bookmarkStart w:id="103" w:name="critical-success-factors"/>
      <w:bookmarkEnd w:id="102"/>
      <w:r>
        <w:t>Critical Success Factors</w:t>
      </w:r>
    </w:p>
    <w:p w14:paraId="35D8E264" w14:textId="77777777" w:rsidR="00190543" w:rsidRDefault="0061701D" w:rsidP="0024209F">
      <w:pPr>
        <w:pStyle w:val="Compact"/>
        <w:numPr>
          <w:ilvl w:val="0"/>
          <w:numId w:val="52"/>
        </w:numPr>
      </w:pPr>
      <w:r>
        <w:t>Securing dedicated time from domain experts (particularly oncology, translational, clinical)</w:t>
      </w:r>
    </w:p>
    <w:p w14:paraId="5C71D677" w14:textId="77777777" w:rsidR="00190543" w:rsidRDefault="0061701D" w:rsidP="0024209F">
      <w:pPr>
        <w:pStyle w:val="Compact"/>
        <w:numPr>
          <w:ilvl w:val="0"/>
          <w:numId w:val="52"/>
        </w:numPr>
      </w:pPr>
      <w:r>
        <w:t>Early establishment of governance and compliance frameworks to prevent later delays</w:t>
      </w:r>
    </w:p>
    <w:p w14:paraId="163D7FA8" w14:textId="77777777" w:rsidR="00190543" w:rsidRDefault="0061701D" w:rsidP="0024209F">
      <w:pPr>
        <w:pStyle w:val="Compact"/>
        <w:numPr>
          <w:ilvl w:val="0"/>
          <w:numId w:val="52"/>
        </w:numPr>
      </w:pPr>
      <w:r>
        <w:t>Clear prioritization of agent development based on highest ROI use cases</w:t>
      </w:r>
    </w:p>
    <w:p w14:paraId="5056FD23" w14:textId="77777777" w:rsidR="00190543" w:rsidRDefault="0061701D" w:rsidP="0024209F">
      <w:pPr>
        <w:pStyle w:val="Compact"/>
        <w:numPr>
          <w:ilvl w:val="0"/>
          <w:numId w:val="52"/>
        </w:numPr>
      </w:pPr>
      <w:r>
        <w:t>Agile development methodology adapted to scientific/clinical validation needs</w:t>
      </w:r>
    </w:p>
    <w:p w14:paraId="343A0EE4" w14:textId="77777777" w:rsidR="00190543" w:rsidRDefault="0061701D" w:rsidP="0024209F">
      <w:pPr>
        <w:pStyle w:val="Compact"/>
        <w:numPr>
          <w:ilvl w:val="0"/>
          <w:numId w:val="52"/>
        </w:numPr>
      </w:pPr>
      <w:r>
        <w:t>Strong executive sponsorship to maintain the “startup within a company” autonomy</w:t>
      </w:r>
    </w:p>
    <w:p w14:paraId="325A1F3D" w14:textId="77777777" w:rsidR="00190543" w:rsidRDefault="0061701D">
      <w:pPr>
        <w:pStyle w:val="Heading1"/>
        <w:rPr>
          <w:rFonts w:hint="eastAsia"/>
        </w:rPr>
      </w:pPr>
      <w:bookmarkStart w:id="104" w:name="risk-assessment-mitigation-strategy"/>
      <w:bookmarkEnd w:id="93"/>
      <w:bookmarkEnd w:id="94"/>
      <w:bookmarkEnd w:id="103"/>
      <w:r>
        <w:t>7. RISK ASSESSMENT &amp; MITIGATION STRATEGY</w:t>
      </w:r>
    </w:p>
    <w:p w14:paraId="466D3BE7" w14:textId="77777777" w:rsidR="00190543" w:rsidRDefault="0061701D">
      <w:pPr>
        <w:pStyle w:val="FirstParagraph"/>
      </w:pPr>
      <w:r>
        <w:t>Implementing an Agentic AI platform for oncology development involves several significant risks that must be proactively managed. We’ve developed a comprehensive strategy to address these challenges:</w:t>
      </w:r>
    </w:p>
    <w:p w14:paraId="679FF777" w14:textId="77777777" w:rsidR="00190543" w:rsidRDefault="0061701D">
      <w:pPr>
        <w:pStyle w:val="Heading2"/>
        <w:rPr>
          <w:rFonts w:hint="eastAsia"/>
        </w:rPr>
      </w:pPr>
      <w:bookmarkStart w:id="105" w:name="Xeef190656414e2355e86c120d09b966771e4fa0"/>
      <w:r>
        <w:t>Key Risk Categories and Mitigation Approaches</w:t>
      </w:r>
    </w:p>
    <w:p w14:paraId="7EE5754E" w14:textId="77777777" w:rsidR="00190543" w:rsidRDefault="0061701D">
      <w:pPr>
        <w:pStyle w:val="Heading3"/>
        <w:rPr>
          <w:rFonts w:hint="eastAsia"/>
        </w:rPr>
      </w:pPr>
      <w:bookmarkStart w:id="106" w:name="data-risks"/>
      <w:r>
        <w:t>Data Risks</w:t>
      </w:r>
    </w:p>
    <w:tbl>
      <w:tblPr>
        <w:tblStyle w:val="Table"/>
        <w:tblW w:w="5000" w:type="pct"/>
        <w:tblLayout w:type="fixed"/>
        <w:tblLook w:val="0020" w:firstRow="1" w:lastRow="0" w:firstColumn="0" w:lastColumn="0" w:noHBand="0" w:noVBand="0"/>
      </w:tblPr>
      <w:tblGrid>
        <w:gridCol w:w="2340"/>
        <w:gridCol w:w="2340"/>
        <w:gridCol w:w="2340"/>
        <w:gridCol w:w="2340"/>
      </w:tblGrid>
      <w:tr w:rsidR="00190543" w14:paraId="67CB93A2"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1980" w:type="dxa"/>
          </w:tcPr>
          <w:p w14:paraId="43D232D0" w14:textId="77777777" w:rsidR="00190543" w:rsidRDefault="0061701D">
            <w:pPr>
              <w:pStyle w:val="Compact"/>
            </w:pPr>
            <w:r>
              <w:t>Risk</w:t>
            </w:r>
          </w:p>
        </w:tc>
        <w:tc>
          <w:tcPr>
            <w:tcW w:w="1980" w:type="dxa"/>
          </w:tcPr>
          <w:p w14:paraId="71F42A9A" w14:textId="77777777" w:rsidR="00190543" w:rsidRDefault="0061701D">
            <w:pPr>
              <w:pStyle w:val="Compact"/>
            </w:pPr>
            <w:r>
              <w:t>Likelihood</w:t>
            </w:r>
          </w:p>
        </w:tc>
        <w:tc>
          <w:tcPr>
            <w:tcW w:w="1980" w:type="dxa"/>
          </w:tcPr>
          <w:p w14:paraId="3F135C5E" w14:textId="77777777" w:rsidR="00190543" w:rsidRDefault="0061701D">
            <w:pPr>
              <w:pStyle w:val="Compact"/>
            </w:pPr>
            <w:r>
              <w:t>Impact</w:t>
            </w:r>
          </w:p>
        </w:tc>
        <w:tc>
          <w:tcPr>
            <w:tcW w:w="1980" w:type="dxa"/>
          </w:tcPr>
          <w:p w14:paraId="64CB56BE" w14:textId="77777777" w:rsidR="00190543" w:rsidRDefault="0061701D">
            <w:pPr>
              <w:pStyle w:val="Compact"/>
            </w:pPr>
            <w:r>
              <w:t>Mitigation Strategy</w:t>
            </w:r>
          </w:p>
        </w:tc>
      </w:tr>
      <w:tr w:rsidR="00190543" w14:paraId="7D33E902" w14:textId="77777777">
        <w:tc>
          <w:tcPr>
            <w:tcW w:w="1980" w:type="dxa"/>
          </w:tcPr>
          <w:p w14:paraId="07EB9B2D" w14:textId="77777777" w:rsidR="00190543" w:rsidRDefault="0061701D">
            <w:pPr>
              <w:pStyle w:val="Compact"/>
            </w:pPr>
            <w:r>
              <w:rPr>
                <w:b/>
                <w:bCs/>
              </w:rPr>
              <w:t>Data Quality/Availability</w:t>
            </w:r>
          </w:p>
        </w:tc>
        <w:tc>
          <w:tcPr>
            <w:tcW w:w="1980" w:type="dxa"/>
          </w:tcPr>
          <w:p w14:paraId="74ACC158" w14:textId="77777777" w:rsidR="00190543" w:rsidRDefault="0061701D">
            <w:pPr>
              <w:pStyle w:val="Compact"/>
            </w:pPr>
            <w:r>
              <w:t>Medium</w:t>
            </w:r>
          </w:p>
        </w:tc>
        <w:tc>
          <w:tcPr>
            <w:tcW w:w="1980" w:type="dxa"/>
          </w:tcPr>
          <w:p w14:paraId="22824F6C" w14:textId="77777777" w:rsidR="00190543" w:rsidRDefault="0061701D">
            <w:pPr>
              <w:pStyle w:val="Compact"/>
            </w:pPr>
            <w:r>
              <w:t>High</w:t>
            </w:r>
          </w:p>
        </w:tc>
        <w:tc>
          <w:tcPr>
            <w:tcW w:w="1980" w:type="dxa"/>
          </w:tcPr>
          <w:p w14:paraId="7C2D9ED9" w14:textId="77777777" w:rsidR="00190543" w:rsidRDefault="0061701D">
            <w:pPr>
              <w:pStyle w:val="Compact"/>
            </w:pPr>
            <w:r>
              <w:t>• Implement robust data engineering focus from Day 1• Establish clear data governance frameworks• Prioritize high-quality, well-curated data sources for MVP• Create data quality scoring and remediation workflows• Develop synthetic data approaches for sparse data areas</w:t>
            </w:r>
          </w:p>
        </w:tc>
      </w:tr>
      <w:tr w:rsidR="00190543" w14:paraId="50A86A11" w14:textId="77777777">
        <w:tc>
          <w:tcPr>
            <w:tcW w:w="1980" w:type="dxa"/>
          </w:tcPr>
          <w:p w14:paraId="4B7EED6F" w14:textId="77777777" w:rsidR="00190543" w:rsidRDefault="0061701D">
            <w:pPr>
              <w:pStyle w:val="Compact"/>
            </w:pPr>
            <w:r>
              <w:rPr>
                <w:b/>
                <w:bCs/>
              </w:rPr>
              <w:t>Data Siloing/Integration</w:t>
            </w:r>
          </w:p>
        </w:tc>
        <w:tc>
          <w:tcPr>
            <w:tcW w:w="1980" w:type="dxa"/>
          </w:tcPr>
          <w:p w14:paraId="5F6790F7" w14:textId="77777777" w:rsidR="00190543" w:rsidRDefault="0061701D">
            <w:pPr>
              <w:pStyle w:val="Compact"/>
            </w:pPr>
            <w:r>
              <w:t>High</w:t>
            </w:r>
          </w:p>
        </w:tc>
        <w:tc>
          <w:tcPr>
            <w:tcW w:w="1980" w:type="dxa"/>
          </w:tcPr>
          <w:p w14:paraId="2331452D" w14:textId="77777777" w:rsidR="00190543" w:rsidRDefault="0061701D">
            <w:pPr>
              <w:pStyle w:val="Compact"/>
            </w:pPr>
            <w:r>
              <w:t>High</w:t>
            </w:r>
          </w:p>
        </w:tc>
        <w:tc>
          <w:tcPr>
            <w:tcW w:w="1980" w:type="dxa"/>
          </w:tcPr>
          <w:p w14:paraId="343782F9" w14:textId="77777777" w:rsidR="00190543" w:rsidRDefault="0061701D">
            <w:pPr>
              <w:pStyle w:val="Compact"/>
            </w:pPr>
            <w:r>
              <w:t>• Map data lineage and provenance across sources• Implement standardized ontologies and terminology mapping• Create entity resolution frameworks for cross-database linking• Establish automated QA processes for data harmonization</w:t>
            </w:r>
          </w:p>
        </w:tc>
      </w:tr>
      <w:tr w:rsidR="00190543" w14:paraId="71559F07" w14:textId="77777777">
        <w:tc>
          <w:tcPr>
            <w:tcW w:w="1980" w:type="dxa"/>
          </w:tcPr>
          <w:p w14:paraId="67F9DF52" w14:textId="77777777" w:rsidR="00190543" w:rsidRDefault="0061701D">
            <w:pPr>
              <w:pStyle w:val="Compact"/>
            </w:pPr>
            <w:r>
              <w:rPr>
                <w:b/>
                <w:bCs/>
              </w:rPr>
              <w:t>Data Privacy/Security</w:t>
            </w:r>
          </w:p>
        </w:tc>
        <w:tc>
          <w:tcPr>
            <w:tcW w:w="1980" w:type="dxa"/>
          </w:tcPr>
          <w:p w14:paraId="77F94220" w14:textId="77777777" w:rsidR="00190543" w:rsidRDefault="0061701D">
            <w:pPr>
              <w:pStyle w:val="Compact"/>
            </w:pPr>
            <w:r>
              <w:t>Medium</w:t>
            </w:r>
          </w:p>
        </w:tc>
        <w:tc>
          <w:tcPr>
            <w:tcW w:w="1980" w:type="dxa"/>
          </w:tcPr>
          <w:p w14:paraId="306AB0B3" w14:textId="77777777" w:rsidR="00190543" w:rsidRDefault="0061701D">
            <w:pPr>
              <w:pStyle w:val="Compact"/>
            </w:pPr>
            <w:r>
              <w:t>Very High</w:t>
            </w:r>
          </w:p>
        </w:tc>
        <w:tc>
          <w:tcPr>
            <w:tcW w:w="1980" w:type="dxa"/>
          </w:tcPr>
          <w:p w14:paraId="08098C3C" w14:textId="77777777" w:rsidR="00190543" w:rsidRDefault="0061701D">
            <w:pPr>
              <w:pStyle w:val="Compact"/>
            </w:pPr>
            <w:r>
              <w:t>• Implement privacy-by-design principles from inception• Establish automated PII detection and de-identification• Create tiered access controls based on data sensitivity• Regular security audits and penetration testing</w:t>
            </w:r>
          </w:p>
        </w:tc>
      </w:tr>
    </w:tbl>
    <w:p w14:paraId="7CC2C973" w14:textId="77777777" w:rsidR="00190543" w:rsidRDefault="0061701D">
      <w:pPr>
        <w:pStyle w:val="Heading3"/>
        <w:rPr>
          <w:rFonts w:hint="eastAsia"/>
        </w:rPr>
      </w:pPr>
      <w:bookmarkStart w:id="107" w:name="ai-model-risks"/>
      <w:bookmarkEnd w:id="106"/>
      <w:r>
        <w:t>AI Model Risks</w:t>
      </w:r>
    </w:p>
    <w:tbl>
      <w:tblPr>
        <w:tblStyle w:val="Table"/>
        <w:tblW w:w="5000" w:type="pct"/>
        <w:tblLayout w:type="fixed"/>
        <w:tblLook w:val="0020" w:firstRow="1" w:lastRow="0" w:firstColumn="0" w:lastColumn="0" w:noHBand="0" w:noVBand="0"/>
      </w:tblPr>
      <w:tblGrid>
        <w:gridCol w:w="2340"/>
        <w:gridCol w:w="2340"/>
        <w:gridCol w:w="2340"/>
        <w:gridCol w:w="2340"/>
      </w:tblGrid>
      <w:tr w:rsidR="00190543" w14:paraId="6977C055"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1980" w:type="dxa"/>
          </w:tcPr>
          <w:p w14:paraId="57B72EFF" w14:textId="77777777" w:rsidR="00190543" w:rsidRDefault="0061701D">
            <w:pPr>
              <w:pStyle w:val="Compact"/>
            </w:pPr>
            <w:r>
              <w:t>Risk</w:t>
            </w:r>
          </w:p>
        </w:tc>
        <w:tc>
          <w:tcPr>
            <w:tcW w:w="1980" w:type="dxa"/>
          </w:tcPr>
          <w:p w14:paraId="2992CDF8" w14:textId="77777777" w:rsidR="00190543" w:rsidRDefault="0061701D">
            <w:pPr>
              <w:pStyle w:val="Compact"/>
            </w:pPr>
            <w:r>
              <w:t>Likelihood</w:t>
            </w:r>
          </w:p>
        </w:tc>
        <w:tc>
          <w:tcPr>
            <w:tcW w:w="1980" w:type="dxa"/>
          </w:tcPr>
          <w:p w14:paraId="7FF47B0E" w14:textId="77777777" w:rsidR="00190543" w:rsidRDefault="0061701D">
            <w:pPr>
              <w:pStyle w:val="Compact"/>
            </w:pPr>
            <w:r>
              <w:t>Impact</w:t>
            </w:r>
          </w:p>
        </w:tc>
        <w:tc>
          <w:tcPr>
            <w:tcW w:w="1980" w:type="dxa"/>
          </w:tcPr>
          <w:p w14:paraId="6121D1BA" w14:textId="77777777" w:rsidR="00190543" w:rsidRDefault="0061701D">
            <w:pPr>
              <w:pStyle w:val="Compact"/>
            </w:pPr>
            <w:r>
              <w:t>Mitigation Strategy</w:t>
            </w:r>
          </w:p>
        </w:tc>
      </w:tr>
      <w:tr w:rsidR="00190543" w14:paraId="7DEA8DD6" w14:textId="77777777">
        <w:tc>
          <w:tcPr>
            <w:tcW w:w="1980" w:type="dxa"/>
          </w:tcPr>
          <w:p w14:paraId="321A6F12" w14:textId="77777777" w:rsidR="00190543" w:rsidRDefault="0061701D">
            <w:pPr>
              <w:pStyle w:val="Compact"/>
            </w:pPr>
            <w:r>
              <w:rPr>
                <w:b/>
                <w:bCs/>
              </w:rPr>
              <w:t>Model Hallucination/Accuracy</w:t>
            </w:r>
          </w:p>
        </w:tc>
        <w:tc>
          <w:tcPr>
            <w:tcW w:w="1980" w:type="dxa"/>
          </w:tcPr>
          <w:p w14:paraId="3B23D87C" w14:textId="77777777" w:rsidR="00190543" w:rsidRDefault="0061701D">
            <w:pPr>
              <w:pStyle w:val="Compact"/>
            </w:pPr>
            <w:r>
              <w:t>Medium</w:t>
            </w:r>
          </w:p>
        </w:tc>
        <w:tc>
          <w:tcPr>
            <w:tcW w:w="1980" w:type="dxa"/>
          </w:tcPr>
          <w:p w14:paraId="6934E9CE" w14:textId="77777777" w:rsidR="00190543" w:rsidRDefault="0061701D">
            <w:pPr>
              <w:pStyle w:val="Compact"/>
            </w:pPr>
            <w:r>
              <w:t>High</w:t>
            </w:r>
          </w:p>
        </w:tc>
        <w:tc>
          <w:tcPr>
            <w:tcW w:w="1980" w:type="dxa"/>
          </w:tcPr>
          <w:p w14:paraId="2DFA7F18" w14:textId="77777777" w:rsidR="00190543" w:rsidRDefault="0061701D">
            <w:pPr>
              <w:pStyle w:val="Compact"/>
            </w:pPr>
            <w:r>
              <w:t>• Implement rigorous fine-tuning &amp; validation protocols• Ensure human-in-the-loop verification for critical decisions• Develop comprehensive explainability methods• Focus initial agents on narrowly defined tasks with reliable data• Implement fact-checking against verified knowledge bases</w:t>
            </w:r>
          </w:p>
        </w:tc>
      </w:tr>
      <w:tr w:rsidR="00190543" w14:paraId="0DB6D33C" w14:textId="77777777">
        <w:tc>
          <w:tcPr>
            <w:tcW w:w="1980" w:type="dxa"/>
          </w:tcPr>
          <w:p w14:paraId="2A504DF1" w14:textId="77777777" w:rsidR="00190543" w:rsidRDefault="0061701D">
            <w:pPr>
              <w:pStyle w:val="Compact"/>
            </w:pPr>
            <w:r>
              <w:rPr>
                <w:b/>
                <w:bCs/>
              </w:rPr>
              <w:t>Model Drift/Degradation</w:t>
            </w:r>
          </w:p>
        </w:tc>
        <w:tc>
          <w:tcPr>
            <w:tcW w:w="1980" w:type="dxa"/>
          </w:tcPr>
          <w:p w14:paraId="65CAF27C" w14:textId="77777777" w:rsidR="00190543" w:rsidRDefault="0061701D">
            <w:pPr>
              <w:pStyle w:val="Compact"/>
            </w:pPr>
            <w:r>
              <w:t>Medium</w:t>
            </w:r>
          </w:p>
        </w:tc>
        <w:tc>
          <w:tcPr>
            <w:tcW w:w="1980" w:type="dxa"/>
          </w:tcPr>
          <w:p w14:paraId="35C57A61" w14:textId="77777777" w:rsidR="00190543" w:rsidRDefault="0061701D">
            <w:pPr>
              <w:pStyle w:val="Compact"/>
            </w:pPr>
            <w:r>
              <w:t>Medium</w:t>
            </w:r>
          </w:p>
        </w:tc>
        <w:tc>
          <w:tcPr>
            <w:tcW w:w="1980" w:type="dxa"/>
          </w:tcPr>
          <w:p w14:paraId="73F4B453" w14:textId="77777777" w:rsidR="00190543" w:rsidRDefault="0061701D">
            <w:pPr>
              <w:pStyle w:val="Compact"/>
            </w:pPr>
            <w:r>
              <w:t>• Establish continuous model monitoring frameworks• Implement automated retraining triggers based on performance metrics• Create version control systems for models and training data• Develop robust A/B testing frameworks for model updates</w:t>
            </w:r>
          </w:p>
        </w:tc>
      </w:tr>
      <w:tr w:rsidR="00190543" w14:paraId="066D75A8" w14:textId="77777777">
        <w:tc>
          <w:tcPr>
            <w:tcW w:w="1980" w:type="dxa"/>
          </w:tcPr>
          <w:p w14:paraId="39D25AAC" w14:textId="77777777" w:rsidR="00190543" w:rsidRDefault="0061701D">
            <w:pPr>
              <w:pStyle w:val="Compact"/>
            </w:pPr>
            <w:r>
              <w:rPr>
                <w:b/>
                <w:bCs/>
              </w:rPr>
              <w:t>Ethical Concerns/Bias</w:t>
            </w:r>
          </w:p>
        </w:tc>
        <w:tc>
          <w:tcPr>
            <w:tcW w:w="1980" w:type="dxa"/>
          </w:tcPr>
          <w:p w14:paraId="55ED42F6" w14:textId="77777777" w:rsidR="00190543" w:rsidRDefault="0061701D">
            <w:pPr>
              <w:pStyle w:val="Compact"/>
            </w:pPr>
            <w:r>
              <w:t>Low-Medium</w:t>
            </w:r>
          </w:p>
        </w:tc>
        <w:tc>
          <w:tcPr>
            <w:tcW w:w="1980" w:type="dxa"/>
          </w:tcPr>
          <w:p w14:paraId="0A2EC657" w14:textId="77777777" w:rsidR="00190543" w:rsidRDefault="0061701D">
            <w:pPr>
              <w:pStyle w:val="Compact"/>
            </w:pPr>
            <w:r>
              <w:t>High</w:t>
            </w:r>
          </w:p>
        </w:tc>
        <w:tc>
          <w:tcPr>
            <w:tcW w:w="1980" w:type="dxa"/>
          </w:tcPr>
          <w:p w14:paraId="3F7BAB75" w14:textId="77777777" w:rsidR="00190543" w:rsidRDefault="0061701D">
            <w:pPr>
              <w:pStyle w:val="Compact"/>
            </w:pPr>
            <w:r>
              <w:t>• Implement bias detection and mitigation in data and models• Establish ethical review framework for all agent capabilities• Ensure transparent agent reasoning and evidence trails• Create diverse evaluation datasets representing all patient populations• Regular ethics reviews with external advisors</w:t>
            </w:r>
          </w:p>
        </w:tc>
      </w:tr>
    </w:tbl>
    <w:p w14:paraId="304772D1" w14:textId="77777777" w:rsidR="00190543" w:rsidRDefault="0061701D">
      <w:pPr>
        <w:pStyle w:val="Heading3"/>
        <w:rPr>
          <w:rFonts w:hint="eastAsia"/>
        </w:rPr>
      </w:pPr>
      <w:bookmarkStart w:id="108" w:name="organizational-risks"/>
      <w:bookmarkEnd w:id="107"/>
      <w:r>
        <w:t>Organizational Risks</w:t>
      </w:r>
    </w:p>
    <w:tbl>
      <w:tblPr>
        <w:tblStyle w:val="Table"/>
        <w:tblW w:w="5000" w:type="pct"/>
        <w:tblLayout w:type="fixed"/>
        <w:tblLook w:val="0020" w:firstRow="1" w:lastRow="0" w:firstColumn="0" w:lastColumn="0" w:noHBand="0" w:noVBand="0"/>
      </w:tblPr>
      <w:tblGrid>
        <w:gridCol w:w="2340"/>
        <w:gridCol w:w="2340"/>
        <w:gridCol w:w="2340"/>
        <w:gridCol w:w="2340"/>
      </w:tblGrid>
      <w:tr w:rsidR="00190543" w14:paraId="17AF11BF"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1980" w:type="dxa"/>
          </w:tcPr>
          <w:p w14:paraId="400C8C06" w14:textId="77777777" w:rsidR="00190543" w:rsidRDefault="0061701D">
            <w:pPr>
              <w:pStyle w:val="Compact"/>
            </w:pPr>
            <w:r>
              <w:t>Risk</w:t>
            </w:r>
          </w:p>
        </w:tc>
        <w:tc>
          <w:tcPr>
            <w:tcW w:w="1980" w:type="dxa"/>
          </w:tcPr>
          <w:p w14:paraId="3C64A2B0" w14:textId="77777777" w:rsidR="00190543" w:rsidRDefault="0061701D">
            <w:pPr>
              <w:pStyle w:val="Compact"/>
            </w:pPr>
            <w:r>
              <w:t>Likelihood</w:t>
            </w:r>
          </w:p>
        </w:tc>
        <w:tc>
          <w:tcPr>
            <w:tcW w:w="1980" w:type="dxa"/>
          </w:tcPr>
          <w:p w14:paraId="7BC211FA" w14:textId="77777777" w:rsidR="00190543" w:rsidRDefault="0061701D">
            <w:pPr>
              <w:pStyle w:val="Compact"/>
            </w:pPr>
            <w:r>
              <w:t>Impact</w:t>
            </w:r>
          </w:p>
        </w:tc>
        <w:tc>
          <w:tcPr>
            <w:tcW w:w="1980" w:type="dxa"/>
          </w:tcPr>
          <w:p w14:paraId="5F388E11" w14:textId="77777777" w:rsidR="00190543" w:rsidRDefault="0061701D">
            <w:pPr>
              <w:pStyle w:val="Compact"/>
            </w:pPr>
            <w:r>
              <w:t>Mitigation Strategy</w:t>
            </w:r>
          </w:p>
        </w:tc>
      </w:tr>
      <w:tr w:rsidR="00190543" w14:paraId="1DFDFF94" w14:textId="77777777">
        <w:tc>
          <w:tcPr>
            <w:tcW w:w="1980" w:type="dxa"/>
          </w:tcPr>
          <w:p w14:paraId="3248919F" w14:textId="77777777" w:rsidR="00190543" w:rsidRDefault="0061701D">
            <w:pPr>
              <w:pStyle w:val="Compact"/>
            </w:pPr>
            <w:r>
              <w:rPr>
                <w:b/>
                <w:bCs/>
              </w:rPr>
              <w:t>Internal Resistance/Adoption</w:t>
            </w:r>
          </w:p>
        </w:tc>
        <w:tc>
          <w:tcPr>
            <w:tcW w:w="1980" w:type="dxa"/>
          </w:tcPr>
          <w:p w14:paraId="2507544F" w14:textId="77777777" w:rsidR="00190543" w:rsidRDefault="0061701D">
            <w:pPr>
              <w:pStyle w:val="Compact"/>
            </w:pPr>
            <w:r>
              <w:t>Medium</w:t>
            </w:r>
          </w:p>
        </w:tc>
        <w:tc>
          <w:tcPr>
            <w:tcW w:w="1980" w:type="dxa"/>
          </w:tcPr>
          <w:p w14:paraId="253A227C" w14:textId="77777777" w:rsidR="00190543" w:rsidRDefault="0061701D">
            <w:pPr>
              <w:pStyle w:val="Compact"/>
            </w:pPr>
            <w:r>
              <w:t>Medium</w:t>
            </w:r>
          </w:p>
        </w:tc>
        <w:tc>
          <w:tcPr>
            <w:tcW w:w="1980" w:type="dxa"/>
          </w:tcPr>
          <w:p w14:paraId="4249A2F9" w14:textId="77777777" w:rsidR="00190543" w:rsidRDefault="0061701D">
            <w:pPr>
              <w:pStyle w:val="Compact"/>
            </w:pPr>
            <w:r>
              <w:t>• Secure strong executive sponsorship from the outset• Involve end-users early and throughout development• Communicate clear benefits with concrete examples• Develop tailored training and support programs• Identify and empower internal champions</w:t>
            </w:r>
          </w:p>
        </w:tc>
      </w:tr>
      <w:tr w:rsidR="00190543" w14:paraId="132E2822" w14:textId="77777777">
        <w:tc>
          <w:tcPr>
            <w:tcW w:w="1980" w:type="dxa"/>
          </w:tcPr>
          <w:p w14:paraId="3442916E" w14:textId="77777777" w:rsidR="00190543" w:rsidRDefault="0061701D">
            <w:pPr>
              <w:pStyle w:val="Compact"/>
            </w:pPr>
            <w:r>
              <w:rPr>
                <w:b/>
                <w:bCs/>
              </w:rPr>
              <w:t>“Startup” Friction w/ Corporate</w:t>
            </w:r>
          </w:p>
        </w:tc>
        <w:tc>
          <w:tcPr>
            <w:tcW w:w="1980" w:type="dxa"/>
          </w:tcPr>
          <w:p w14:paraId="78D1F96E" w14:textId="77777777" w:rsidR="00190543" w:rsidRDefault="0061701D">
            <w:pPr>
              <w:pStyle w:val="Compact"/>
            </w:pPr>
            <w:r>
              <w:t>High</w:t>
            </w:r>
          </w:p>
        </w:tc>
        <w:tc>
          <w:tcPr>
            <w:tcW w:w="1980" w:type="dxa"/>
          </w:tcPr>
          <w:p w14:paraId="2A5AF450" w14:textId="77777777" w:rsidR="00190543" w:rsidRDefault="0061701D">
            <w:pPr>
              <w:pStyle w:val="Compact"/>
            </w:pPr>
            <w:r>
              <w:t>Medium</w:t>
            </w:r>
          </w:p>
        </w:tc>
        <w:tc>
          <w:tcPr>
            <w:tcW w:w="1980" w:type="dxa"/>
          </w:tcPr>
          <w:p w14:paraId="7E5B6492" w14:textId="77777777" w:rsidR="00190543" w:rsidRDefault="0061701D">
            <w:pPr>
              <w:pStyle w:val="Compact"/>
            </w:pPr>
            <w:r>
              <w:t>• Establish pre-negotiated frameworks with IT/Governance• Assign dedicated liaisons with clear escalation paths• Secure strong leadership mandate for appropriate autonomy• Develop clear “rules of engagement” with corporate functions• Regular alignment sessions with key stakeholders</w:t>
            </w:r>
          </w:p>
        </w:tc>
      </w:tr>
      <w:tr w:rsidR="00190543" w14:paraId="7E790AC6" w14:textId="77777777">
        <w:tc>
          <w:tcPr>
            <w:tcW w:w="1980" w:type="dxa"/>
          </w:tcPr>
          <w:p w14:paraId="6CC653D3" w14:textId="77777777" w:rsidR="00190543" w:rsidRDefault="0061701D">
            <w:pPr>
              <w:pStyle w:val="Compact"/>
            </w:pPr>
            <w:r>
              <w:rPr>
                <w:b/>
                <w:bCs/>
              </w:rPr>
              <w:t>Talent Gap (Agentic AI)</w:t>
            </w:r>
          </w:p>
        </w:tc>
        <w:tc>
          <w:tcPr>
            <w:tcW w:w="1980" w:type="dxa"/>
          </w:tcPr>
          <w:p w14:paraId="0F8ABDB1" w14:textId="77777777" w:rsidR="00190543" w:rsidRDefault="0061701D">
            <w:pPr>
              <w:pStyle w:val="Compact"/>
            </w:pPr>
            <w:r>
              <w:t>Medium</w:t>
            </w:r>
          </w:p>
        </w:tc>
        <w:tc>
          <w:tcPr>
            <w:tcW w:w="1980" w:type="dxa"/>
          </w:tcPr>
          <w:p w14:paraId="589BE253" w14:textId="77777777" w:rsidR="00190543" w:rsidRDefault="0061701D">
            <w:pPr>
              <w:pStyle w:val="Compact"/>
            </w:pPr>
            <w:r>
              <w:t>Medium</w:t>
            </w:r>
          </w:p>
        </w:tc>
        <w:tc>
          <w:tcPr>
            <w:tcW w:w="1980" w:type="dxa"/>
          </w:tcPr>
          <w:p w14:paraId="6F467EBD" w14:textId="77777777" w:rsidR="00190543" w:rsidRDefault="0061701D">
            <w:pPr>
              <w:pStyle w:val="Compact"/>
            </w:pPr>
            <w:r>
              <w:t>• Implement targeted internal training programs• Strategic external hiring/contracting for specialized roles• Partner with academic/industry experts for knowledge transfer• Create shadowing opportunities with experienced practitioners• Develop knowledge base and training materials</w:t>
            </w:r>
          </w:p>
        </w:tc>
      </w:tr>
    </w:tbl>
    <w:p w14:paraId="049F4059" w14:textId="77777777" w:rsidR="00190543" w:rsidRDefault="0061701D">
      <w:pPr>
        <w:pStyle w:val="Heading3"/>
        <w:rPr>
          <w:rFonts w:hint="eastAsia"/>
        </w:rPr>
      </w:pPr>
      <w:bookmarkStart w:id="109" w:name="technical-implementation-risks"/>
      <w:bookmarkEnd w:id="108"/>
      <w:r>
        <w:t>Technical &amp; Implementation Risks</w:t>
      </w:r>
    </w:p>
    <w:tbl>
      <w:tblPr>
        <w:tblStyle w:val="Table"/>
        <w:tblW w:w="5000" w:type="pct"/>
        <w:tblLayout w:type="fixed"/>
        <w:tblLook w:val="0020" w:firstRow="1" w:lastRow="0" w:firstColumn="0" w:lastColumn="0" w:noHBand="0" w:noVBand="0"/>
      </w:tblPr>
      <w:tblGrid>
        <w:gridCol w:w="2340"/>
        <w:gridCol w:w="2340"/>
        <w:gridCol w:w="2340"/>
        <w:gridCol w:w="2340"/>
      </w:tblGrid>
      <w:tr w:rsidR="00190543" w14:paraId="5C750310"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1980" w:type="dxa"/>
          </w:tcPr>
          <w:p w14:paraId="6C7457E4" w14:textId="77777777" w:rsidR="00190543" w:rsidRDefault="0061701D">
            <w:pPr>
              <w:pStyle w:val="Compact"/>
            </w:pPr>
            <w:r>
              <w:t>Risk</w:t>
            </w:r>
          </w:p>
        </w:tc>
        <w:tc>
          <w:tcPr>
            <w:tcW w:w="1980" w:type="dxa"/>
          </w:tcPr>
          <w:p w14:paraId="465CC38F" w14:textId="77777777" w:rsidR="00190543" w:rsidRDefault="0061701D">
            <w:pPr>
              <w:pStyle w:val="Compact"/>
            </w:pPr>
            <w:r>
              <w:t>Likelihood</w:t>
            </w:r>
          </w:p>
        </w:tc>
        <w:tc>
          <w:tcPr>
            <w:tcW w:w="1980" w:type="dxa"/>
          </w:tcPr>
          <w:p w14:paraId="6FC716D8" w14:textId="77777777" w:rsidR="00190543" w:rsidRDefault="0061701D">
            <w:pPr>
              <w:pStyle w:val="Compact"/>
            </w:pPr>
            <w:r>
              <w:t>Impact</w:t>
            </w:r>
          </w:p>
        </w:tc>
        <w:tc>
          <w:tcPr>
            <w:tcW w:w="1980" w:type="dxa"/>
          </w:tcPr>
          <w:p w14:paraId="43C44AC3" w14:textId="77777777" w:rsidR="00190543" w:rsidRDefault="0061701D">
            <w:pPr>
              <w:pStyle w:val="Compact"/>
            </w:pPr>
            <w:r>
              <w:t>Mitigation Strategy</w:t>
            </w:r>
          </w:p>
        </w:tc>
      </w:tr>
      <w:tr w:rsidR="00190543" w14:paraId="22487021" w14:textId="77777777">
        <w:tc>
          <w:tcPr>
            <w:tcW w:w="1980" w:type="dxa"/>
          </w:tcPr>
          <w:p w14:paraId="1003700E" w14:textId="77777777" w:rsidR="00190543" w:rsidRDefault="0061701D">
            <w:pPr>
              <w:pStyle w:val="Compact"/>
            </w:pPr>
            <w:r>
              <w:rPr>
                <w:b/>
                <w:bCs/>
              </w:rPr>
              <w:t>Integration Complexity</w:t>
            </w:r>
          </w:p>
        </w:tc>
        <w:tc>
          <w:tcPr>
            <w:tcW w:w="1980" w:type="dxa"/>
          </w:tcPr>
          <w:p w14:paraId="6EEE8A7F" w14:textId="77777777" w:rsidR="00190543" w:rsidRDefault="0061701D">
            <w:pPr>
              <w:pStyle w:val="Compact"/>
            </w:pPr>
            <w:r>
              <w:t>Medium</w:t>
            </w:r>
          </w:p>
        </w:tc>
        <w:tc>
          <w:tcPr>
            <w:tcW w:w="1980" w:type="dxa"/>
          </w:tcPr>
          <w:p w14:paraId="504419EE" w14:textId="77777777" w:rsidR="00190543" w:rsidRDefault="0061701D">
            <w:pPr>
              <w:pStyle w:val="Compact"/>
            </w:pPr>
            <w:r>
              <w:t>Medium</w:t>
            </w:r>
          </w:p>
        </w:tc>
        <w:tc>
          <w:tcPr>
            <w:tcW w:w="1980" w:type="dxa"/>
          </w:tcPr>
          <w:p w14:paraId="5FA39999" w14:textId="77777777" w:rsidR="00190543" w:rsidRDefault="0061701D">
            <w:pPr>
              <w:pStyle w:val="Compact"/>
            </w:pPr>
            <w:r>
              <w:t>• Adopt phased integration approach with clear milestones• Implement API-first design for all components• Dedicate sufficient data engineering resources• Create comprehensive system documentation• Establish integration testing frameworks</w:t>
            </w:r>
          </w:p>
        </w:tc>
      </w:tr>
      <w:tr w:rsidR="00190543" w14:paraId="5CAF9162" w14:textId="77777777">
        <w:tc>
          <w:tcPr>
            <w:tcW w:w="1980" w:type="dxa"/>
          </w:tcPr>
          <w:p w14:paraId="50026AE5" w14:textId="77777777" w:rsidR="00190543" w:rsidRDefault="0061701D">
            <w:pPr>
              <w:pStyle w:val="Compact"/>
            </w:pPr>
            <w:r>
              <w:rPr>
                <w:b/>
                <w:bCs/>
              </w:rPr>
              <w:t>Scalability Challenges</w:t>
            </w:r>
          </w:p>
        </w:tc>
        <w:tc>
          <w:tcPr>
            <w:tcW w:w="1980" w:type="dxa"/>
          </w:tcPr>
          <w:p w14:paraId="07CBA2EB" w14:textId="77777777" w:rsidR="00190543" w:rsidRDefault="0061701D">
            <w:pPr>
              <w:pStyle w:val="Compact"/>
            </w:pPr>
            <w:r>
              <w:t>Medium</w:t>
            </w:r>
          </w:p>
        </w:tc>
        <w:tc>
          <w:tcPr>
            <w:tcW w:w="1980" w:type="dxa"/>
          </w:tcPr>
          <w:p w14:paraId="2A35CF0A" w14:textId="77777777" w:rsidR="00190543" w:rsidRDefault="0061701D">
            <w:pPr>
              <w:pStyle w:val="Compact"/>
            </w:pPr>
            <w:r>
              <w:t>Medium</w:t>
            </w:r>
          </w:p>
        </w:tc>
        <w:tc>
          <w:tcPr>
            <w:tcW w:w="1980" w:type="dxa"/>
          </w:tcPr>
          <w:p w14:paraId="6D5478EA" w14:textId="77777777" w:rsidR="00190543" w:rsidRDefault="0061701D">
            <w:pPr>
              <w:pStyle w:val="Compact"/>
            </w:pPr>
            <w:r>
              <w:t>• Design for cloud-native scalability from inception• Implement progressive load testing throughout development• Adopt microservices architecture where appropriate• Establish clear performance requirements and monitoring• Plan for resource scaling based on adoption projections</w:t>
            </w:r>
          </w:p>
        </w:tc>
      </w:tr>
      <w:tr w:rsidR="00190543" w14:paraId="7C8CFF1D" w14:textId="77777777">
        <w:tc>
          <w:tcPr>
            <w:tcW w:w="1980" w:type="dxa"/>
          </w:tcPr>
          <w:p w14:paraId="5669377D" w14:textId="77777777" w:rsidR="00190543" w:rsidRDefault="0061701D">
            <w:pPr>
              <w:pStyle w:val="Compact"/>
            </w:pPr>
            <w:r>
              <w:rPr>
                <w:b/>
                <w:bCs/>
              </w:rPr>
              <w:t>Technical Debt</w:t>
            </w:r>
          </w:p>
        </w:tc>
        <w:tc>
          <w:tcPr>
            <w:tcW w:w="1980" w:type="dxa"/>
          </w:tcPr>
          <w:p w14:paraId="1D829CEA" w14:textId="77777777" w:rsidR="00190543" w:rsidRDefault="0061701D">
            <w:pPr>
              <w:pStyle w:val="Compact"/>
            </w:pPr>
            <w:r>
              <w:t>High</w:t>
            </w:r>
          </w:p>
        </w:tc>
        <w:tc>
          <w:tcPr>
            <w:tcW w:w="1980" w:type="dxa"/>
          </w:tcPr>
          <w:p w14:paraId="36CA8311" w14:textId="77777777" w:rsidR="00190543" w:rsidRDefault="0061701D">
            <w:pPr>
              <w:pStyle w:val="Compact"/>
            </w:pPr>
            <w:r>
              <w:t>Medium</w:t>
            </w:r>
          </w:p>
        </w:tc>
        <w:tc>
          <w:tcPr>
            <w:tcW w:w="1980" w:type="dxa"/>
          </w:tcPr>
          <w:p w14:paraId="1212F6A6" w14:textId="77777777" w:rsidR="00190543" w:rsidRDefault="0061701D">
            <w:pPr>
              <w:pStyle w:val="Compact"/>
            </w:pPr>
            <w:r>
              <w:t>• Balance rapid iteration with architectural integrity• Establish regular refactoring cycles• Maintain comprehensive test coverage• Document technical decisions and trade-offs• Allocate specific capacity for technical maintenance</w:t>
            </w:r>
          </w:p>
        </w:tc>
      </w:tr>
    </w:tbl>
    <w:p w14:paraId="4824004F" w14:textId="77777777" w:rsidR="00190543" w:rsidRDefault="0061701D">
      <w:pPr>
        <w:pStyle w:val="Heading3"/>
        <w:rPr>
          <w:rFonts w:hint="eastAsia"/>
        </w:rPr>
      </w:pPr>
      <w:bookmarkStart w:id="110" w:name="domain-specific-risks"/>
      <w:bookmarkEnd w:id="109"/>
      <w:r>
        <w:t>Domain-Specific Risks</w:t>
      </w:r>
    </w:p>
    <w:tbl>
      <w:tblPr>
        <w:tblStyle w:val="Table"/>
        <w:tblW w:w="5000" w:type="pct"/>
        <w:tblLayout w:type="fixed"/>
        <w:tblLook w:val="0020" w:firstRow="1" w:lastRow="0" w:firstColumn="0" w:lastColumn="0" w:noHBand="0" w:noVBand="0"/>
      </w:tblPr>
      <w:tblGrid>
        <w:gridCol w:w="2340"/>
        <w:gridCol w:w="2340"/>
        <w:gridCol w:w="2340"/>
        <w:gridCol w:w="2340"/>
      </w:tblGrid>
      <w:tr w:rsidR="00190543" w14:paraId="6B5EC045"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2CAB72" w14:textId="77777777" w:rsidR="00190543" w:rsidRDefault="0061701D">
            <w:pPr>
              <w:pStyle w:val="Compact"/>
            </w:pPr>
            <w:r>
              <w:t>Risk</w:t>
            </w:r>
          </w:p>
        </w:tc>
        <w:tc>
          <w:tcPr>
            <w:tcW w:w="1980" w:type="dxa"/>
          </w:tcPr>
          <w:p w14:paraId="54B9F899" w14:textId="77777777" w:rsidR="00190543" w:rsidRDefault="0061701D">
            <w:pPr>
              <w:pStyle w:val="Compact"/>
            </w:pPr>
            <w:r>
              <w:t>Likelihood</w:t>
            </w:r>
          </w:p>
        </w:tc>
        <w:tc>
          <w:tcPr>
            <w:tcW w:w="1980" w:type="dxa"/>
          </w:tcPr>
          <w:p w14:paraId="7D82EAA8" w14:textId="77777777" w:rsidR="00190543" w:rsidRDefault="0061701D">
            <w:pPr>
              <w:pStyle w:val="Compact"/>
            </w:pPr>
            <w:r>
              <w:t>Impact</w:t>
            </w:r>
          </w:p>
        </w:tc>
        <w:tc>
          <w:tcPr>
            <w:tcW w:w="1980" w:type="dxa"/>
          </w:tcPr>
          <w:p w14:paraId="22713082" w14:textId="77777777" w:rsidR="00190543" w:rsidRDefault="0061701D">
            <w:pPr>
              <w:pStyle w:val="Compact"/>
            </w:pPr>
            <w:r>
              <w:t>Mitigation Strategy</w:t>
            </w:r>
          </w:p>
        </w:tc>
      </w:tr>
      <w:tr w:rsidR="00190543" w14:paraId="05CE27BC" w14:textId="77777777">
        <w:tc>
          <w:tcPr>
            <w:tcW w:w="1980" w:type="dxa"/>
          </w:tcPr>
          <w:p w14:paraId="2D02F720" w14:textId="77777777" w:rsidR="00190543" w:rsidRDefault="0061701D">
            <w:pPr>
              <w:pStyle w:val="Compact"/>
            </w:pPr>
            <w:r>
              <w:rPr>
                <w:b/>
                <w:bCs/>
              </w:rPr>
              <w:t>Regulatory Acceptance</w:t>
            </w:r>
          </w:p>
        </w:tc>
        <w:tc>
          <w:tcPr>
            <w:tcW w:w="1980" w:type="dxa"/>
          </w:tcPr>
          <w:p w14:paraId="65CF5B38" w14:textId="77777777" w:rsidR="00190543" w:rsidRDefault="0061701D">
            <w:pPr>
              <w:pStyle w:val="Compact"/>
            </w:pPr>
            <w:r>
              <w:t>Low-Medium</w:t>
            </w:r>
          </w:p>
        </w:tc>
        <w:tc>
          <w:tcPr>
            <w:tcW w:w="1980" w:type="dxa"/>
          </w:tcPr>
          <w:p w14:paraId="5EEB4FF4" w14:textId="77777777" w:rsidR="00190543" w:rsidRDefault="0061701D">
            <w:pPr>
              <w:pStyle w:val="Compact"/>
            </w:pPr>
            <w:r>
              <w:t>High</w:t>
            </w:r>
          </w:p>
        </w:tc>
        <w:tc>
          <w:tcPr>
            <w:tcW w:w="1980" w:type="dxa"/>
          </w:tcPr>
          <w:p w14:paraId="046730F7" w14:textId="77777777" w:rsidR="00190543" w:rsidRDefault="0061701D">
            <w:pPr>
              <w:pStyle w:val="Compact"/>
            </w:pPr>
            <w:r>
              <w:t xml:space="preserve">• Focus initial use on internal decision support (not </w:t>
            </w:r>
            <w:proofErr w:type="gramStart"/>
            <w:r>
              <w:t>submissions)•</w:t>
            </w:r>
            <w:proofErr w:type="gramEnd"/>
            <w:r>
              <w:t xml:space="preserve"> Thoroughly document agent logic and evidence trails• Engage proactively with regulatory bodies long-term• Build </w:t>
            </w:r>
            <w:proofErr w:type="spellStart"/>
            <w:r>
              <w:t>GxP</w:t>
            </w:r>
            <w:proofErr w:type="spellEnd"/>
            <w:r>
              <w:t>-compliant validation frameworks• Create clear delineation between decision support and decision making</w:t>
            </w:r>
          </w:p>
        </w:tc>
      </w:tr>
      <w:tr w:rsidR="00190543" w14:paraId="37D3016B" w14:textId="77777777">
        <w:tc>
          <w:tcPr>
            <w:tcW w:w="1980" w:type="dxa"/>
          </w:tcPr>
          <w:p w14:paraId="50D70D05" w14:textId="77777777" w:rsidR="00190543" w:rsidRDefault="0061701D">
            <w:pPr>
              <w:pStyle w:val="Compact"/>
            </w:pPr>
            <w:r>
              <w:rPr>
                <w:b/>
                <w:bCs/>
              </w:rPr>
              <w:t>Scientific Validity Concerns</w:t>
            </w:r>
          </w:p>
        </w:tc>
        <w:tc>
          <w:tcPr>
            <w:tcW w:w="1980" w:type="dxa"/>
          </w:tcPr>
          <w:p w14:paraId="651B5BB8" w14:textId="77777777" w:rsidR="00190543" w:rsidRDefault="0061701D">
            <w:pPr>
              <w:pStyle w:val="Compact"/>
            </w:pPr>
            <w:r>
              <w:t>Medium</w:t>
            </w:r>
          </w:p>
        </w:tc>
        <w:tc>
          <w:tcPr>
            <w:tcW w:w="1980" w:type="dxa"/>
          </w:tcPr>
          <w:p w14:paraId="659A990D" w14:textId="77777777" w:rsidR="00190543" w:rsidRDefault="0061701D">
            <w:pPr>
              <w:pStyle w:val="Compact"/>
            </w:pPr>
            <w:r>
              <w:t>High</w:t>
            </w:r>
          </w:p>
        </w:tc>
        <w:tc>
          <w:tcPr>
            <w:tcW w:w="1980" w:type="dxa"/>
          </w:tcPr>
          <w:p w14:paraId="76EE878C" w14:textId="77777777" w:rsidR="00190543" w:rsidRDefault="0061701D">
            <w:pPr>
              <w:pStyle w:val="Compact"/>
            </w:pPr>
            <w:r>
              <w:t>• Establish rigorous scientific validation protocols• Include domain experts in model evaluation• Create scientific advisory board for ongoing oversight• Implement benchmarking against gold standard methods• Publish methodology and results in peer-reviewed forums</w:t>
            </w:r>
          </w:p>
        </w:tc>
      </w:tr>
      <w:tr w:rsidR="00190543" w14:paraId="30E8F4FD" w14:textId="77777777">
        <w:tc>
          <w:tcPr>
            <w:tcW w:w="1980" w:type="dxa"/>
          </w:tcPr>
          <w:p w14:paraId="34EA2D94" w14:textId="77777777" w:rsidR="00190543" w:rsidRDefault="0061701D">
            <w:pPr>
              <w:pStyle w:val="Compact"/>
            </w:pPr>
            <w:r>
              <w:rPr>
                <w:b/>
                <w:bCs/>
              </w:rPr>
              <w:t>Misalignment with Clinical Practice</w:t>
            </w:r>
          </w:p>
        </w:tc>
        <w:tc>
          <w:tcPr>
            <w:tcW w:w="1980" w:type="dxa"/>
          </w:tcPr>
          <w:p w14:paraId="16E35A17" w14:textId="77777777" w:rsidR="00190543" w:rsidRDefault="0061701D">
            <w:pPr>
              <w:pStyle w:val="Compact"/>
            </w:pPr>
            <w:r>
              <w:t>Medium</w:t>
            </w:r>
          </w:p>
        </w:tc>
        <w:tc>
          <w:tcPr>
            <w:tcW w:w="1980" w:type="dxa"/>
          </w:tcPr>
          <w:p w14:paraId="2B03D73C" w14:textId="77777777" w:rsidR="00190543" w:rsidRDefault="0061701D">
            <w:pPr>
              <w:pStyle w:val="Compact"/>
            </w:pPr>
            <w:r>
              <w:t>Medium</w:t>
            </w:r>
          </w:p>
        </w:tc>
        <w:tc>
          <w:tcPr>
            <w:tcW w:w="1980" w:type="dxa"/>
          </w:tcPr>
          <w:p w14:paraId="4D64D916" w14:textId="77777777" w:rsidR="00190543" w:rsidRDefault="0061701D">
            <w:pPr>
              <w:pStyle w:val="Compact"/>
            </w:pPr>
            <w:r>
              <w:t>• Embed practicing clinicians in development teams• Create clinical advisory panels for feedback• Shadow clinical workflows to understand real-world constraints• Develop use cases around actual pain points• Pilot in controlled clinical environments before wider release</w:t>
            </w:r>
          </w:p>
        </w:tc>
      </w:tr>
    </w:tbl>
    <w:p w14:paraId="740B5923" w14:textId="77777777" w:rsidR="00190543" w:rsidRDefault="0061701D">
      <w:pPr>
        <w:pStyle w:val="Heading2"/>
        <w:rPr>
          <w:rFonts w:hint="eastAsia"/>
        </w:rPr>
      </w:pPr>
      <w:bookmarkStart w:id="111" w:name="risk-management-framework"/>
      <w:bookmarkEnd w:id="105"/>
      <w:bookmarkEnd w:id="110"/>
      <w:r>
        <w:t>Risk Management Framework</w:t>
      </w:r>
    </w:p>
    <w:p w14:paraId="72677BA3" w14:textId="77777777" w:rsidR="00190543" w:rsidRDefault="0061701D">
      <w:pPr>
        <w:pStyle w:val="FirstParagraph"/>
      </w:pPr>
      <w:r>
        <w:t>To ensure ongoing risk management throughout the project lifecycle, we will implement:</w:t>
      </w:r>
    </w:p>
    <w:p w14:paraId="06FF1A06" w14:textId="77777777" w:rsidR="00190543" w:rsidRDefault="0061701D" w:rsidP="0024209F">
      <w:pPr>
        <w:pStyle w:val="Compact"/>
        <w:numPr>
          <w:ilvl w:val="0"/>
          <w:numId w:val="53"/>
        </w:numPr>
      </w:pPr>
      <w:r>
        <w:rPr>
          <w:b/>
          <w:bCs/>
        </w:rPr>
        <w:t>Quarterly Risk Assessments:</w:t>
      </w:r>
      <w:r>
        <w:t xml:space="preserve"> Formal review and update of risk register with all stakeholders</w:t>
      </w:r>
    </w:p>
    <w:p w14:paraId="03960AC3" w14:textId="77777777" w:rsidR="00190543" w:rsidRDefault="0061701D" w:rsidP="0024209F">
      <w:pPr>
        <w:pStyle w:val="Compact"/>
        <w:numPr>
          <w:ilvl w:val="0"/>
          <w:numId w:val="53"/>
        </w:numPr>
      </w:pPr>
      <w:r>
        <w:rPr>
          <w:b/>
          <w:bCs/>
        </w:rPr>
        <w:t>Risk Monitoring Dashboard:</w:t>
      </w:r>
      <w:r>
        <w:t xml:space="preserve"> Real-time tracking of key risk indicators with automated alerts</w:t>
      </w:r>
    </w:p>
    <w:p w14:paraId="2E277F42" w14:textId="77777777" w:rsidR="00190543" w:rsidRDefault="0061701D" w:rsidP="0024209F">
      <w:pPr>
        <w:pStyle w:val="Compact"/>
        <w:numPr>
          <w:ilvl w:val="0"/>
          <w:numId w:val="53"/>
        </w:numPr>
      </w:pPr>
      <w:r>
        <w:rPr>
          <w:b/>
          <w:bCs/>
        </w:rPr>
        <w:t>Mitigation Task Tracking:</w:t>
      </w:r>
      <w:r>
        <w:t xml:space="preserve"> Integration of risk mitigation activities into project management system</w:t>
      </w:r>
    </w:p>
    <w:p w14:paraId="3C49C518" w14:textId="77777777" w:rsidR="00190543" w:rsidRDefault="0061701D" w:rsidP="0024209F">
      <w:pPr>
        <w:pStyle w:val="Compact"/>
        <w:numPr>
          <w:ilvl w:val="0"/>
          <w:numId w:val="53"/>
        </w:numPr>
      </w:pPr>
      <w:r>
        <w:rPr>
          <w:b/>
          <w:bCs/>
        </w:rPr>
        <w:t>Designated Risk Owners:</w:t>
      </w:r>
      <w:r>
        <w:t xml:space="preserve"> Assignment of specific owners for each high and medium risk</w:t>
      </w:r>
    </w:p>
    <w:p w14:paraId="751AF372" w14:textId="77777777" w:rsidR="00190543" w:rsidRDefault="0061701D" w:rsidP="0024209F">
      <w:pPr>
        <w:pStyle w:val="Compact"/>
        <w:numPr>
          <w:ilvl w:val="0"/>
          <w:numId w:val="53"/>
        </w:numPr>
      </w:pPr>
      <w:r>
        <w:rPr>
          <w:b/>
          <w:bCs/>
        </w:rPr>
        <w:t>Risk-Based Testing Strategy:</w:t>
      </w:r>
      <w:r>
        <w:t xml:space="preserve"> Focusing QA resources on highest-risk components</w:t>
      </w:r>
    </w:p>
    <w:p w14:paraId="25FA526E" w14:textId="77777777" w:rsidR="00190543" w:rsidRDefault="0061701D" w:rsidP="0024209F">
      <w:pPr>
        <w:pStyle w:val="Compact"/>
        <w:numPr>
          <w:ilvl w:val="0"/>
          <w:numId w:val="53"/>
        </w:numPr>
      </w:pPr>
      <w:r>
        <w:rPr>
          <w:b/>
          <w:bCs/>
        </w:rPr>
        <w:t>Contingency Planning:</w:t>
      </w:r>
      <w:r>
        <w:t xml:space="preserve"> Development of fallback options for highest impact risks</w:t>
      </w:r>
    </w:p>
    <w:p w14:paraId="0F38FCBD" w14:textId="77777777" w:rsidR="00190543" w:rsidRDefault="0061701D">
      <w:pPr>
        <w:pStyle w:val="FirstParagraph"/>
      </w:pPr>
      <w:r>
        <w:t>This comprehensive risk management approach ensures that while we operate with startup agility, we maintain enterprise-grade rigor in addressing potential challenges to project success.</w:t>
      </w:r>
    </w:p>
    <w:p w14:paraId="184489AC" w14:textId="77777777" w:rsidR="00190543" w:rsidRDefault="0061701D">
      <w:pPr>
        <w:pStyle w:val="Heading1"/>
        <w:rPr>
          <w:rFonts w:hint="eastAsia"/>
        </w:rPr>
      </w:pPr>
      <w:bookmarkStart w:id="112" w:name="financial-projections"/>
      <w:bookmarkEnd w:id="104"/>
      <w:bookmarkEnd w:id="111"/>
      <w:r>
        <w:t>8. FINANCIAL PROJECTIONS</w:t>
      </w:r>
    </w:p>
    <w:p w14:paraId="18624901" w14:textId="77777777" w:rsidR="00190543" w:rsidRDefault="0061701D">
      <w:pPr>
        <w:pStyle w:val="FirstParagraph"/>
      </w:pPr>
      <w:r>
        <w:t>Based on a thorough assessment of resource requirements and industry benchmarks for similar AI platform initiatives, we present the following financial projections for Project Synapse:</w:t>
      </w:r>
    </w:p>
    <w:p w14:paraId="0D9763B6" w14:textId="77777777" w:rsidR="00190543" w:rsidRDefault="0061701D">
      <w:pPr>
        <w:pStyle w:val="Heading2"/>
        <w:rPr>
          <w:rFonts w:hint="eastAsia"/>
        </w:rPr>
      </w:pPr>
      <w:bookmarkStart w:id="113" w:name="investment-overview"/>
      <w:r>
        <w:t>Investment Overview</w:t>
      </w:r>
    </w:p>
    <w:tbl>
      <w:tblPr>
        <w:tblStyle w:val="Table"/>
        <w:tblW w:w="5000" w:type="pct"/>
        <w:tblLayout w:type="fixed"/>
        <w:tblLook w:val="0020" w:firstRow="1" w:lastRow="0" w:firstColumn="0" w:lastColumn="0" w:noHBand="0" w:noVBand="0"/>
      </w:tblPr>
      <w:tblGrid>
        <w:gridCol w:w="1872"/>
        <w:gridCol w:w="1872"/>
        <w:gridCol w:w="1872"/>
        <w:gridCol w:w="1872"/>
        <w:gridCol w:w="1872"/>
      </w:tblGrid>
      <w:tr w:rsidR="00190543" w14:paraId="56A1C548"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1584" w:type="dxa"/>
          </w:tcPr>
          <w:p w14:paraId="03D90760" w14:textId="77777777" w:rsidR="00190543" w:rsidRDefault="0061701D">
            <w:pPr>
              <w:pStyle w:val="Compact"/>
            </w:pPr>
            <w:r>
              <w:t>Category</w:t>
            </w:r>
          </w:p>
        </w:tc>
        <w:tc>
          <w:tcPr>
            <w:tcW w:w="1584" w:type="dxa"/>
          </w:tcPr>
          <w:p w14:paraId="37FCA194" w14:textId="77777777" w:rsidR="00190543" w:rsidRDefault="0061701D">
            <w:pPr>
              <w:pStyle w:val="Compact"/>
            </w:pPr>
            <w:r>
              <w:t>FY2025 (MVP)</w:t>
            </w:r>
          </w:p>
        </w:tc>
        <w:tc>
          <w:tcPr>
            <w:tcW w:w="1584" w:type="dxa"/>
          </w:tcPr>
          <w:p w14:paraId="71CF6AFA" w14:textId="77777777" w:rsidR="00190543" w:rsidRDefault="0061701D">
            <w:pPr>
              <w:pStyle w:val="Compact"/>
            </w:pPr>
            <w:r>
              <w:t>FY2026 (Rollout)</w:t>
            </w:r>
          </w:p>
        </w:tc>
        <w:tc>
          <w:tcPr>
            <w:tcW w:w="1584" w:type="dxa"/>
          </w:tcPr>
          <w:p w14:paraId="3D47EC36" w14:textId="77777777" w:rsidR="00190543" w:rsidRDefault="0061701D">
            <w:pPr>
              <w:pStyle w:val="Compact"/>
            </w:pPr>
            <w:r>
              <w:t>FY2027 (Value Realization)</w:t>
            </w:r>
          </w:p>
        </w:tc>
        <w:tc>
          <w:tcPr>
            <w:tcW w:w="1584" w:type="dxa"/>
          </w:tcPr>
          <w:p w14:paraId="0B3DA2F8" w14:textId="77777777" w:rsidR="00190543" w:rsidRDefault="0061701D">
            <w:pPr>
              <w:pStyle w:val="Compact"/>
            </w:pPr>
            <w:r>
              <w:t>3-Year Total</w:t>
            </w:r>
          </w:p>
        </w:tc>
      </w:tr>
      <w:tr w:rsidR="00190543" w14:paraId="3973F1C5" w14:textId="77777777">
        <w:tc>
          <w:tcPr>
            <w:tcW w:w="1584" w:type="dxa"/>
          </w:tcPr>
          <w:p w14:paraId="171A360C" w14:textId="77777777" w:rsidR="00190543" w:rsidRDefault="0061701D">
            <w:pPr>
              <w:pStyle w:val="Compact"/>
            </w:pPr>
            <w:r>
              <w:t>Personnel</w:t>
            </w:r>
          </w:p>
        </w:tc>
        <w:tc>
          <w:tcPr>
            <w:tcW w:w="1584" w:type="dxa"/>
          </w:tcPr>
          <w:p w14:paraId="63982A7F" w14:textId="77777777" w:rsidR="00190543" w:rsidRDefault="0061701D">
            <w:pPr>
              <w:pStyle w:val="Compact"/>
            </w:pPr>
            <w:r>
              <w:t>$5,800,000</w:t>
            </w:r>
          </w:p>
        </w:tc>
        <w:tc>
          <w:tcPr>
            <w:tcW w:w="1584" w:type="dxa"/>
          </w:tcPr>
          <w:p w14:paraId="5FA3368E" w14:textId="77777777" w:rsidR="00190543" w:rsidRDefault="0061701D">
            <w:pPr>
              <w:pStyle w:val="Compact"/>
            </w:pPr>
            <w:r>
              <w:t>$7,500,000</w:t>
            </w:r>
          </w:p>
        </w:tc>
        <w:tc>
          <w:tcPr>
            <w:tcW w:w="1584" w:type="dxa"/>
          </w:tcPr>
          <w:p w14:paraId="1370DF6C" w14:textId="77777777" w:rsidR="00190543" w:rsidRDefault="0061701D">
            <w:pPr>
              <w:pStyle w:val="Compact"/>
            </w:pPr>
            <w:r>
              <w:t>$8,200,000</w:t>
            </w:r>
          </w:p>
        </w:tc>
        <w:tc>
          <w:tcPr>
            <w:tcW w:w="1584" w:type="dxa"/>
          </w:tcPr>
          <w:p w14:paraId="6C37F30C" w14:textId="77777777" w:rsidR="00190543" w:rsidRDefault="0061701D">
            <w:pPr>
              <w:pStyle w:val="Compact"/>
            </w:pPr>
            <w:r>
              <w:t>$21,500,000</w:t>
            </w:r>
          </w:p>
        </w:tc>
      </w:tr>
      <w:tr w:rsidR="00190543" w14:paraId="2C4F6BA6" w14:textId="77777777">
        <w:tc>
          <w:tcPr>
            <w:tcW w:w="1584" w:type="dxa"/>
          </w:tcPr>
          <w:p w14:paraId="300EE750" w14:textId="77777777" w:rsidR="00190543" w:rsidRDefault="0061701D">
            <w:pPr>
              <w:pStyle w:val="Compact"/>
            </w:pPr>
            <w:r>
              <w:t>Infrastructure</w:t>
            </w:r>
          </w:p>
        </w:tc>
        <w:tc>
          <w:tcPr>
            <w:tcW w:w="1584" w:type="dxa"/>
          </w:tcPr>
          <w:p w14:paraId="46CCAC3F" w14:textId="77777777" w:rsidR="00190543" w:rsidRDefault="0061701D">
            <w:pPr>
              <w:pStyle w:val="Compact"/>
            </w:pPr>
            <w:r>
              <w:t>$1,200,000</w:t>
            </w:r>
          </w:p>
        </w:tc>
        <w:tc>
          <w:tcPr>
            <w:tcW w:w="1584" w:type="dxa"/>
          </w:tcPr>
          <w:p w14:paraId="34F8D1F7" w14:textId="77777777" w:rsidR="00190543" w:rsidRDefault="0061701D">
            <w:pPr>
              <w:pStyle w:val="Compact"/>
            </w:pPr>
            <w:r>
              <w:t>$2,200,000</w:t>
            </w:r>
          </w:p>
        </w:tc>
        <w:tc>
          <w:tcPr>
            <w:tcW w:w="1584" w:type="dxa"/>
          </w:tcPr>
          <w:p w14:paraId="489BCBD8" w14:textId="77777777" w:rsidR="00190543" w:rsidRDefault="0061701D">
            <w:pPr>
              <w:pStyle w:val="Compact"/>
            </w:pPr>
            <w:r>
              <w:t>$2,800,000</w:t>
            </w:r>
          </w:p>
        </w:tc>
        <w:tc>
          <w:tcPr>
            <w:tcW w:w="1584" w:type="dxa"/>
          </w:tcPr>
          <w:p w14:paraId="1BE7F284" w14:textId="77777777" w:rsidR="00190543" w:rsidRDefault="0061701D">
            <w:pPr>
              <w:pStyle w:val="Compact"/>
            </w:pPr>
            <w:r>
              <w:t>$6,200,000</w:t>
            </w:r>
          </w:p>
        </w:tc>
      </w:tr>
      <w:tr w:rsidR="00190543" w14:paraId="43DD9CCF" w14:textId="77777777">
        <w:tc>
          <w:tcPr>
            <w:tcW w:w="1584" w:type="dxa"/>
          </w:tcPr>
          <w:p w14:paraId="7DE193E5" w14:textId="77777777" w:rsidR="00190543" w:rsidRDefault="0061701D">
            <w:pPr>
              <w:pStyle w:val="Compact"/>
            </w:pPr>
            <w:r>
              <w:t>Software &amp; Licensing</w:t>
            </w:r>
          </w:p>
        </w:tc>
        <w:tc>
          <w:tcPr>
            <w:tcW w:w="1584" w:type="dxa"/>
          </w:tcPr>
          <w:p w14:paraId="51F3BB2A" w14:textId="77777777" w:rsidR="00190543" w:rsidRDefault="0061701D">
            <w:pPr>
              <w:pStyle w:val="Compact"/>
            </w:pPr>
            <w:r>
              <w:t>$800,000</w:t>
            </w:r>
          </w:p>
        </w:tc>
        <w:tc>
          <w:tcPr>
            <w:tcW w:w="1584" w:type="dxa"/>
          </w:tcPr>
          <w:p w14:paraId="0E602795" w14:textId="77777777" w:rsidR="00190543" w:rsidRDefault="0061701D">
            <w:pPr>
              <w:pStyle w:val="Compact"/>
            </w:pPr>
            <w:r>
              <w:t>$1,200,000</w:t>
            </w:r>
          </w:p>
        </w:tc>
        <w:tc>
          <w:tcPr>
            <w:tcW w:w="1584" w:type="dxa"/>
          </w:tcPr>
          <w:p w14:paraId="19DB3322" w14:textId="77777777" w:rsidR="00190543" w:rsidRDefault="0061701D">
            <w:pPr>
              <w:pStyle w:val="Compact"/>
            </w:pPr>
            <w:r>
              <w:t>$1,500,000</w:t>
            </w:r>
          </w:p>
        </w:tc>
        <w:tc>
          <w:tcPr>
            <w:tcW w:w="1584" w:type="dxa"/>
          </w:tcPr>
          <w:p w14:paraId="09455514" w14:textId="77777777" w:rsidR="00190543" w:rsidRDefault="0061701D">
            <w:pPr>
              <w:pStyle w:val="Compact"/>
            </w:pPr>
            <w:r>
              <w:t>$3,500,000</w:t>
            </w:r>
          </w:p>
        </w:tc>
      </w:tr>
      <w:tr w:rsidR="00190543" w14:paraId="2B05B3F5" w14:textId="77777777">
        <w:tc>
          <w:tcPr>
            <w:tcW w:w="1584" w:type="dxa"/>
          </w:tcPr>
          <w:p w14:paraId="27D5820C" w14:textId="77777777" w:rsidR="00190543" w:rsidRDefault="0061701D">
            <w:pPr>
              <w:pStyle w:val="Compact"/>
            </w:pPr>
            <w:r>
              <w:t>Data Acquisition</w:t>
            </w:r>
          </w:p>
        </w:tc>
        <w:tc>
          <w:tcPr>
            <w:tcW w:w="1584" w:type="dxa"/>
          </w:tcPr>
          <w:p w14:paraId="44EADFD3" w14:textId="77777777" w:rsidR="00190543" w:rsidRDefault="0061701D">
            <w:pPr>
              <w:pStyle w:val="Compact"/>
            </w:pPr>
            <w:r>
              <w:t>$400,000</w:t>
            </w:r>
          </w:p>
        </w:tc>
        <w:tc>
          <w:tcPr>
            <w:tcW w:w="1584" w:type="dxa"/>
          </w:tcPr>
          <w:p w14:paraId="019976DA" w14:textId="77777777" w:rsidR="00190543" w:rsidRDefault="0061701D">
            <w:pPr>
              <w:pStyle w:val="Compact"/>
            </w:pPr>
            <w:r>
              <w:t>$600,000</w:t>
            </w:r>
          </w:p>
        </w:tc>
        <w:tc>
          <w:tcPr>
            <w:tcW w:w="1584" w:type="dxa"/>
          </w:tcPr>
          <w:p w14:paraId="77712A76" w14:textId="77777777" w:rsidR="00190543" w:rsidRDefault="0061701D">
            <w:pPr>
              <w:pStyle w:val="Compact"/>
            </w:pPr>
            <w:r>
              <w:t>$800,000</w:t>
            </w:r>
          </w:p>
        </w:tc>
        <w:tc>
          <w:tcPr>
            <w:tcW w:w="1584" w:type="dxa"/>
          </w:tcPr>
          <w:p w14:paraId="4B76E395" w14:textId="77777777" w:rsidR="00190543" w:rsidRDefault="0061701D">
            <w:pPr>
              <w:pStyle w:val="Compact"/>
            </w:pPr>
            <w:r>
              <w:t>$1,800,000</w:t>
            </w:r>
          </w:p>
        </w:tc>
      </w:tr>
      <w:tr w:rsidR="00190543" w14:paraId="7277C35A" w14:textId="77777777">
        <w:tc>
          <w:tcPr>
            <w:tcW w:w="1584" w:type="dxa"/>
          </w:tcPr>
          <w:p w14:paraId="14D575E7" w14:textId="77777777" w:rsidR="00190543" w:rsidRDefault="0061701D">
            <w:pPr>
              <w:pStyle w:val="Compact"/>
            </w:pPr>
            <w:r>
              <w:t>Training &amp; Change Management</w:t>
            </w:r>
          </w:p>
        </w:tc>
        <w:tc>
          <w:tcPr>
            <w:tcW w:w="1584" w:type="dxa"/>
          </w:tcPr>
          <w:p w14:paraId="5C18E5B9" w14:textId="77777777" w:rsidR="00190543" w:rsidRDefault="0061701D">
            <w:pPr>
              <w:pStyle w:val="Compact"/>
            </w:pPr>
            <w:r>
              <w:t>$300,000</w:t>
            </w:r>
          </w:p>
        </w:tc>
        <w:tc>
          <w:tcPr>
            <w:tcW w:w="1584" w:type="dxa"/>
          </w:tcPr>
          <w:p w14:paraId="4231DCFF" w14:textId="77777777" w:rsidR="00190543" w:rsidRDefault="0061701D">
            <w:pPr>
              <w:pStyle w:val="Compact"/>
            </w:pPr>
            <w:r>
              <w:t>$500,000</w:t>
            </w:r>
          </w:p>
        </w:tc>
        <w:tc>
          <w:tcPr>
            <w:tcW w:w="1584" w:type="dxa"/>
          </w:tcPr>
          <w:p w14:paraId="0DF806F8" w14:textId="77777777" w:rsidR="00190543" w:rsidRDefault="0061701D">
            <w:pPr>
              <w:pStyle w:val="Compact"/>
            </w:pPr>
            <w:r>
              <w:t>$400,000</w:t>
            </w:r>
          </w:p>
        </w:tc>
        <w:tc>
          <w:tcPr>
            <w:tcW w:w="1584" w:type="dxa"/>
          </w:tcPr>
          <w:p w14:paraId="7F3013E2" w14:textId="77777777" w:rsidR="00190543" w:rsidRDefault="0061701D">
            <w:pPr>
              <w:pStyle w:val="Compact"/>
            </w:pPr>
            <w:r>
              <w:t>$1,200,000</w:t>
            </w:r>
          </w:p>
        </w:tc>
      </w:tr>
      <w:tr w:rsidR="00190543" w14:paraId="25929354" w14:textId="77777777">
        <w:tc>
          <w:tcPr>
            <w:tcW w:w="1584" w:type="dxa"/>
          </w:tcPr>
          <w:p w14:paraId="778E5671" w14:textId="77777777" w:rsidR="00190543" w:rsidRDefault="0061701D">
            <w:pPr>
              <w:pStyle w:val="Compact"/>
            </w:pPr>
            <w:r>
              <w:rPr>
                <w:b/>
                <w:bCs/>
              </w:rPr>
              <w:t>Total Annual Investment</w:t>
            </w:r>
          </w:p>
        </w:tc>
        <w:tc>
          <w:tcPr>
            <w:tcW w:w="1584" w:type="dxa"/>
          </w:tcPr>
          <w:p w14:paraId="2A972BE8" w14:textId="77777777" w:rsidR="00190543" w:rsidRDefault="0061701D">
            <w:pPr>
              <w:pStyle w:val="Compact"/>
            </w:pPr>
            <w:r>
              <w:rPr>
                <w:b/>
                <w:bCs/>
              </w:rPr>
              <w:t>$8,500,000</w:t>
            </w:r>
          </w:p>
        </w:tc>
        <w:tc>
          <w:tcPr>
            <w:tcW w:w="1584" w:type="dxa"/>
          </w:tcPr>
          <w:p w14:paraId="047C2AB1" w14:textId="77777777" w:rsidR="00190543" w:rsidRDefault="0061701D">
            <w:pPr>
              <w:pStyle w:val="Compact"/>
            </w:pPr>
            <w:r>
              <w:rPr>
                <w:b/>
                <w:bCs/>
              </w:rPr>
              <w:t>$12,000,000</w:t>
            </w:r>
          </w:p>
        </w:tc>
        <w:tc>
          <w:tcPr>
            <w:tcW w:w="1584" w:type="dxa"/>
          </w:tcPr>
          <w:p w14:paraId="2A7E7FC0" w14:textId="77777777" w:rsidR="00190543" w:rsidRDefault="0061701D">
            <w:pPr>
              <w:pStyle w:val="Compact"/>
            </w:pPr>
            <w:r>
              <w:rPr>
                <w:b/>
                <w:bCs/>
              </w:rPr>
              <w:t>$13,700,000</w:t>
            </w:r>
          </w:p>
        </w:tc>
        <w:tc>
          <w:tcPr>
            <w:tcW w:w="1584" w:type="dxa"/>
          </w:tcPr>
          <w:p w14:paraId="51F7AC1C" w14:textId="77777777" w:rsidR="00190543" w:rsidRDefault="0061701D">
            <w:pPr>
              <w:pStyle w:val="Compact"/>
            </w:pPr>
            <w:r>
              <w:rPr>
                <w:b/>
                <w:bCs/>
              </w:rPr>
              <w:t>$34,200,000</w:t>
            </w:r>
          </w:p>
        </w:tc>
      </w:tr>
    </w:tbl>
    <w:p w14:paraId="032AB93D" w14:textId="77777777" w:rsidR="00190543" w:rsidRDefault="0061701D">
      <w:pPr>
        <w:pStyle w:val="Heading2"/>
        <w:rPr>
          <w:rFonts w:hint="eastAsia"/>
        </w:rPr>
      </w:pPr>
      <w:bookmarkStart w:id="114" w:name="detailed-cost-breakdown"/>
      <w:bookmarkEnd w:id="113"/>
      <w:r>
        <w:t>Detailed Cost Breakdown</w:t>
      </w:r>
    </w:p>
    <w:p w14:paraId="191103B9" w14:textId="77777777" w:rsidR="00190543" w:rsidRDefault="0061701D">
      <w:pPr>
        <w:pStyle w:val="Heading3"/>
        <w:rPr>
          <w:rFonts w:hint="eastAsia"/>
        </w:rPr>
      </w:pPr>
      <w:bookmarkStart w:id="115" w:name="personnel-costs"/>
      <w:r>
        <w:t>Personnel Costs</w:t>
      </w:r>
    </w:p>
    <w:p w14:paraId="3CC88A48" w14:textId="77777777" w:rsidR="00190543" w:rsidRDefault="0061701D">
      <w:pPr>
        <w:pStyle w:val="FirstParagraph"/>
      </w:pPr>
      <w:r>
        <w:t>Personnel represents the most significant investment, accounting for approximately 63% of the total budget:</w:t>
      </w:r>
    </w:p>
    <w:tbl>
      <w:tblPr>
        <w:tblStyle w:val="Table"/>
        <w:tblW w:w="5000" w:type="pct"/>
        <w:tblLayout w:type="fixed"/>
        <w:tblLook w:val="0020" w:firstRow="1" w:lastRow="0" w:firstColumn="0" w:lastColumn="0" w:noHBand="0" w:noVBand="0"/>
      </w:tblPr>
      <w:tblGrid>
        <w:gridCol w:w="2340"/>
        <w:gridCol w:w="2340"/>
        <w:gridCol w:w="2340"/>
        <w:gridCol w:w="2340"/>
      </w:tblGrid>
      <w:tr w:rsidR="00190543" w14:paraId="29ADA811"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1980" w:type="dxa"/>
          </w:tcPr>
          <w:p w14:paraId="746DADDE" w14:textId="77777777" w:rsidR="00190543" w:rsidRDefault="0061701D">
            <w:pPr>
              <w:pStyle w:val="Compact"/>
            </w:pPr>
            <w:r>
              <w:t>Personnel Category</w:t>
            </w:r>
          </w:p>
        </w:tc>
        <w:tc>
          <w:tcPr>
            <w:tcW w:w="1980" w:type="dxa"/>
          </w:tcPr>
          <w:p w14:paraId="2EB402F4" w14:textId="77777777" w:rsidR="00190543" w:rsidRDefault="0061701D">
            <w:pPr>
              <w:pStyle w:val="Compact"/>
            </w:pPr>
            <w:r>
              <w:t>FY2025</w:t>
            </w:r>
          </w:p>
        </w:tc>
        <w:tc>
          <w:tcPr>
            <w:tcW w:w="1980" w:type="dxa"/>
          </w:tcPr>
          <w:p w14:paraId="4AE2144B" w14:textId="77777777" w:rsidR="00190543" w:rsidRDefault="0061701D">
            <w:pPr>
              <w:pStyle w:val="Compact"/>
            </w:pPr>
            <w:r>
              <w:t>FY2026</w:t>
            </w:r>
          </w:p>
        </w:tc>
        <w:tc>
          <w:tcPr>
            <w:tcW w:w="1980" w:type="dxa"/>
          </w:tcPr>
          <w:p w14:paraId="5E31704A" w14:textId="77777777" w:rsidR="00190543" w:rsidRDefault="0061701D">
            <w:pPr>
              <w:pStyle w:val="Compact"/>
            </w:pPr>
            <w:r>
              <w:t>FY2027</w:t>
            </w:r>
          </w:p>
        </w:tc>
      </w:tr>
      <w:tr w:rsidR="00190543" w14:paraId="6305391B" w14:textId="77777777">
        <w:tc>
          <w:tcPr>
            <w:tcW w:w="1980" w:type="dxa"/>
          </w:tcPr>
          <w:p w14:paraId="06155E35" w14:textId="77777777" w:rsidR="00190543" w:rsidRDefault="0061701D">
            <w:pPr>
              <w:pStyle w:val="Compact"/>
            </w:pPr>
            <w:r>
              <w:t>Core Team (50 FTEs from existing team)</w:t>
            </w:r>
          </w:p>
        </w:tc>
        <w:tc>
          <w:tcPr>
            <w:tcW w:w="1980" w:type="dxa"/>
          </w:tcPr>
          <w:p w14:paraId="7CCBDC69" w14:textId="77777777" w:rsidR="00190543" w:rsidRDefault="0061701D">
            <w:pPr>
              <w:pStyle w:val="Compact"/>
            </w:pPr>
            <w:r>
              <w:t>$4,500,000</w:t>
            </w:r>
          </w:p>
        </w:tc>
        <w:tc>
          <w:tcPr>
            <w:tcW w:w="1980" w:type="dxa"/>
          </w:tcPr>
          <w:p w14:paraId="33D39B16" w14:textId="77777777" w:rsidR="00190543" w:rsidRDefault="0061701D">
            <w:pPr>
              <w:pStyle w:val="Compact"/>
            </w:pPr>
            <w:r>
              <w:t>$5,000,000</w:t>
            </w:r>
          </w:p>
        </w:tc>
        <w:tc>
          <w:tcPr>
            <w:tcW w:w="1980" w:type="dxa"/>
          </w:tcPr>
          <w:p w14:paraId="57F166E5" w14:textId="77777777" w:rsidR="00190543" w:rsidRDefault="0061701D">
            <w:pPr>
              <w:pStyle w:val="Compact"/>
            </w:pPr>
            <w:r>
              <w:t>$5,250,000</w:t>
            </w:r>
          </w:p>
        </w:tc>
      </w:tr>
      <w:tr w:rsidR="00190543" w14:paraId="72E9E451" w14:textId="77777777">
        <w:tc>
          <w:tcPr>
            <w:tcW w:w="1980" w:type="dxa"/>
          </w:tcPr>
          <w:p w14:paraId="5A6C9973" w14:textId="77777777" w:rsidR="00190543" w:rsidRDefault="0061701D">
            <w:pPr>
              <w:pStyle w:val="Compact"/>
            </w:pPr>
            <w:r>
              <w:t>Specialized New Hires (12 FTEs)</w:t>
            </w:r>
          </w:p>
        </w:tc>
        <w:tc>
          <w:tcPr>
            <w:tcW w:w="1980" w:type="dxa"/>
          </w:tcPr>
          <w:p w14:paraId="1347A60C" w14:textId="77777777" w:rsidR="00190543" w:rsidRDefault="0061701D">
            <w:pPr>
              <w:pStyle w:val="Compact"/>
            </w:pPr>
            <w:r>
              <w:t>$1,300,000</w:t>
            </w:r>
          </w:p>
        </w:tc>
        <w:tc>
          <w:tcPr>
            <w:tcW w:w="1980" w:type="dxa"/>
          </w:tcPr>
          <w:p w14:paraId="3EB9E8F6" w14:textId="77777777" w:rsidR="00190543" w:rsidRDefault="0061701D">
            <w:pPr>
              <w:pStyle w:val="Compact"/>
            </w:pPr>
            <w:r>
              <w:t>$2,500,000</w:t>
            </w:r>
          </w:p>
        </w:tc>
        <w:tc>
          <w:tcPr>
            <w:tcW w:w="1980" w:type="dxa"/>
          </w:tcPr>
          <w:p w14:paraId="7D2AED98" w14:textId="77777777" w:rsidR="00190543" w:rsidRDefault="0061701D">
            <w:pPr>
              <w:pStyle w:val="Compact"/>
            </w:pPr>
            <w:r>
              <w:t>$2,950,000</w:t>
            </w:r>
          </w:p>
        </w:tc>
      </w:tr>
      <w:tr w:rsidR="00190543" w14:paraId="34CAC7C6" w14:textId="77777777">
        <w:tc>
          <w:tcPr>
            <w:tcW w:w="1980" w:type="dxa"/>
          </w:tcPr>
          <w:p w14:paraId="11E8DA42" w14:textId="77777777" w:rsidR="00190543" w:rsidRDefault="0061701D">
            <w:pPr>
              <w:pStyle w:val="Compact"/>
            </w:pPr>
            <w:r>
              <w:rPr>
                <w:b/>
                <w:bCs/>
              </w:rPr>
              <w:t>Total Personnel</w:t>
            </w:r>
          </w:p>
        </w:tc>
        <w:tc>
          <w:tcPr>
            <w:tcW w:w="1980" w:type="dxa"/>
          </w:tcPr>
          <w:p w14:paraId="2D09DFEF" w14:textId="77777777" w:rsidR="00190543" w:rsidRDefault="0061701D">
            <w:pPr>
              <w:pStyle w:val="Compact"/>
            </w:pPr>
            <w:r>
              <w:rPr>
                <w:b/>
                <w:bCs/>
              </w:rPr>
              <w:t>$5,800,000</w:t>
            </w:r>
          </w:p>
        </w:tc>
        <w:tc>
          <w:tcPr>
            <w:tcW w:w="1980" w:type="dxa"/>
          </w:tcPr>
          <w:p w14:paraId="6EE09203" w14:textId="77777777" w:rsidR="00190543" w:rsidRDefault="0061701D">
            <w:pPr>
              <w:pStyle w:val="Compact"/>
            </w:pPr>
            <w:r>
              <w:rPr>
                <w:b/>
                <w:bCs/>
              </w:rPr>
              <w:t>$7,500,000</w:t>
            </w:r>
          </w:p>
        </w:tc>
        <w:tc>
          <w:tcPr>
            <w:tcW w:w="1980" w:type="dxa"/>
          </w:tcPr>
          <w:p w14:paraId="384E7427" w14:textId="77777777" w:rsidR="00190543" w:rsidRDefault="0061701D">
            <w:pPr>
              <w:pStyle w:val="Compact"/>
            </w:pPr>
            <w:r>
              <w:rPr>
                <w:b/>
                <w:bCs/>
              </w:rPr>
              <w:t>$8,200,000</w:t>
            </w:r>
          </w:p>
        </w:tc>
      </w:tr>
    </w:tbl>
    <w:p w14:paraId="625EB4F8" w14:textId="77777777" w:rsidR="00190543" w:rsidRDefault="0061701D">
      <w:pPr>
        <w:pStyle w:val="BodyText"/>
      </w:pPr>
      <w:r>
        <w:rPr>
          <w:i/>
          <w:iCs/>
        </w:rPr>
        <w:t>Note: Core team costs represent internal allocation rather than incremental spend. The annual increase reflects merit increases and potential promotions.</w:t>
      </w:r>
    </w:p>
    <w:p w14:paraId="66517737" w14:textId="77777777" w:rsidR="00190543" w:rsidRDefault="0061701D">
      <w:pPr>
        <w:pStyle w:val="Heading3"/>
        <w:rPr>
          <w:rFonts w:hint="eastAsia"/>
        </w:rPr>
      </w:pPr>
      <w:bookmarkStart w:id="116" w:name="technical-infrastructure"/>
      <w:bookmarkEnd w:id="115"/>
      <w:r>
        <w:t>Technical Infrastructure</w:t>
      </w:r>
    </w:p>
    <w:tbl>
      <w:tblPr>
        <w:tblStyle w:val="Table"/>
        <w:tblW w:w="0" w:type="auto"/>
        <w:tblLook w:val="0020" w:firstRow="1" w:lastRow="0" w:firstColumn="0" w:lastColumn="0" w:noHBand="0" w:noVBand="0"/>
      </w:tblPr>
      <w:tblGrid>
        <w:gridCol w:w="3060"/>
        <w:gridCol w:w="1313"/>
        <w:gridCol w:w="1313"/>
        <w:gridCol w:w="1313"/>
      </w:tblGrid>
      <w:tr w:rsidR="00190543" w14:paraId="63FC0241"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0" w:type="auto"/>
          </w:tcPr>
          <w:p w14:paraId="5E57731D" w14:textId="77777777" w:rsidR="00190543" w:rsidRDefault="0061701D">
            <w:pPr>
              <w:pStyle w:val="Compact"/>
            </w:pPr>
            <w:r>
              <w:t>Infrastructure Category</w:t>
            </w:r>
          </w:p>
        </w:tc>
        <w:tc>
          <w:tcPr>
            <w:tcW w:w="0" w:type="auto"/>
          </w:tcPr>
          <w:p w14:paraId="5BE7FC38" w14:textId="77777777" w:rsidR="00190543" w:rsidRDefault="0061701D">
            <w:pPr>
              <w:pStyle w:val="Compact"/>
            </w:pPr>
            <w:r>
              <w:t>FY2025</w:t>
            </w:r>
          </w:p>
        </w:tc>
        <w:tc>
          <w:tcPr>
            <w:tcW w:w="0" w:type="auto"/>
          </w:tcPr>
          <w:p w14:paraId="6DC3E4A1" w14:textId="77777777" w:rsidR="00190543" w:rsidRDefault="0061701D">
            <w:pPr>
              <w:pStyle w:val="Compact"/>
            </w:pPr>
            <w:r>
              <w:t>FY2026</w:t>
            </w:r>
          </w:p>
        </w:tc>
        <w:tc>
          <w:tcPr>
            <w:tcW w:w="0" w:type="auto"/>
          </w:tcPr>
          <w:p w14:paraId="0F26F119" w14:textId="77777777" w:rsidR="00190543" w:rsidRDefault="0061701D">
            <w:pPr>
              <w:pStyle w:val="Compact"/>
            </w:pPr>
            <w:r>
              <w:t>FY2027</w:t>
            </w:r>
          </w:p>
        </w:tc>
      </w:tr>
      <w:tr w:rsidR="00190543" w14:paraId="2DE7F919" w14:textId="77777777">
        <w:tc>
          <w:tcPr>
            <w:tcW w:w="0" w:type="auto"/>
          </w:tcPr>
          <w:p w14:paraId="55EF5DF7" w14:textId="77777777" w:rsidR="00190543" w:rsidRDefault="0061701D">
            <w:pPr>
              <w:pStyle w:val="Compact"/>
            </w:pPr>
            <w:r>
              <w:t>Cloud Computing (GPU/TPU)</w:t>
            </w:r>
          </w:p>
        </w:tc>
        <w:tc>
          <w:tcPr>
            <w:tcW w:w="0" w:type="auto"/>
          </w:tcPr>
          <w:p w14:paraId="5AF4AB37" w14:textId="77777777" w:rsidR="00190543" w:rsidRDefault="0061701D">
            <w:pPr>
              <w:pStyle w:val="Compact"/>
            </w:pPr>
            <w:r>
              <w:t>$800,000</w:t>
            </w:r>
          </w:p>
        </w:tc>
        <w:tc>
          <w:tcPr>
            <w:tcW w:w="0" w:type="auto"/>
          </w:tcPr>
          <w:p w14:paraId="775938B1" w14:textId="77777777" w:rsidR="00190543" w:rsidRDefault="0061701D">
            <w:pPr>
              <w:pStyle w:val="Compact"/>
            </w:pPr>
            <w:r>
              <w:t>$1,400,000</w:t>
            </w:r>
          </w:p>
        </w:tc>
        <w:tc>
          <w:tcPr>
            <w:tcW w:w="0" w:type="auto"/>
          </w:tcPr>
          <w:p w14:paraId="34E0C4BB" w14:textId="77777777" w:rsidR="00190543" w:rsidRDefault="0061701D">
            <w:pPr>
              <w:pStyle w:val="Compact"/>
            </w:pPr>
            <w:r>
              <w:t>$1,800,000</w:t>
            </w:r>
          </w:p>
        </w:tc>
      </w:tr>
      <w:tr w:rsidR="00190543" w14:paraId="541AA09E" w14:textId="77777777">
        <w:tc>
          <w:tcPr>
            <w:tcW w:w="0" w:type="auto"/>
          </w:tcPr>
          <w:p w14:paraId="374C12A4" w14:textId="77777777" w:rsidR="00190543" w:rsidRDefault="0061701D">
            <w:pPr>
              <w:pStyle w:val="Compact"/>
            </w:pPr>
            <w:r>
              <w:t>Data Storage &amp; Management</w:t>
            </w:r>
          </w:p>
        </w:tc>
        <w:tc>
          <w:tcPr>
            <w:tcW w:w="0" w:type="auto"/>
          </w:tcPr>
          <w:p w14:paraId="7C740041" w14:textId="77777777" w:rsidR="00190543" w:rsidRDefault="0061701D">
            <w:pPr>
              <w:pStyle w:val="Compact"/>
            </w:pPr>
            <w:r>
              <w:t>$300,000</w:t>
            </w:r>
          </w:p>
        </w:tc>
        <w:tc>
          <w:tcPr>
            <w:tcW w:w="0" w:type="auto"/>
          </w:tcPr>
          <w:p w14:paraId="093AC649" w14:textId="77777777" w:rsidR="00190543" w:rsidRDefault="0061701D">
            <w:pPr>
              <w:pStyle w:val="Compact"/>
            </w:pPr>
            <w:r>
              <w:t>$600,000</w:t>
            </w:r>
          </w:p>
        </w:tc>
        <w:tc>
          <w:tcPr>
            <w:tcW w:w="0" w:type="auto"/>
          </w:tcPr>
          <w:p w14:paraId="2ED59DFC" w14:textId="77777777" w:rsidR="00190543" w:rsidRDefault="0061701D">
            <w:pPr>
              <w:pStyle w:val="Compact"/>
            </w:pPr>
            <w:r>
              <w:t>$700,000</w:t>
            </w:r>
          </w:p>
        </w:tc>
      </w:tr>
      <w:tr w:rsidR="00190543" w14:paraId="3FC372BB" w14:textId="77777777">
        <w:tc>
          <w:tcPr>
            <w:tcW w:w="0" w:type="auto"/>
          </w:tcPr>
          <w:p w14:paraId="1C909F99" w14:textId="77777777" w:rsidR="00190543" w:rsidRDefault="0061701D">
            <w:pPr>
              <w:pStyle w:val="Compact"/>
            </w:pPr>
            <w:r>
              <w:t>Networking &amp; Security</w:t>
            </w:r>
          </w:p>
        </w:tc>
        <w:tc>
          <w:tcPr>
            <w:tcW w:w="0" w:type="auto"/>
          </w:tcPr>
          <w:p w14:paraId="73476E05" w14:textId="77777777" w:rsidR="00190543" w:rsidRDefault="0061701D">
            <w:pPr>
              <w:pStyle w:val="Compact"/>
            </w:pPr>
            <w:r>
              <w:t>$100,000</w:t>
            </w:r>
          </w:p>
        </w:tc>
        <w:tc>
          <w:tcPr>
            <w:tcW w:w="0" w:type="auto"/>
          </w:tcPr>
          <w:p w14:paraId="1654B3EC" w14:textId="77777777" w:rsidR="00190543" w:rsidRDefault="0061701D">
            <w:pPr>
              <w:pStyle w:val="Compact"/>
            </w:pPr>
            <w:r>
              <w:t>$200,000</w:t>
            </w:r>
          </w:p>
        </w:tc>
        <w:tc>
          <w:tcPr>
            <w:tcW w:w="0" w:type="auto"/>
          </w:tcPr>
          <w:p w14:paraId="4A87332F" w14:textId="77777777" w:rsidR="00190543" w:rsidRDefault="0061701D">
            <w:pPr>
              <w:pStyle w:val="Compact"/>
            </w:pPr>
            <w:r>
              <w:t>$300,000</w:t>
            </w:r>
          </w:p>
        </w:tc>
      </w:tr>
      <w:tr w:rsidR="00190543" w14:paraId="67EF5CFE" w14:textId="77777777">
        <w:tc>
          <w:tcPr>
            <w:tcW w:w="0" w:type="auto"/>
          </w:tcPr>
          <w:p w14:paraId="481555E9" w14:textId="77777777" w:rsidR="00190543" w:rsidRDefault="0061701D">
            <w:pPr>
              <w:pStyle w:val="Compact"/>
            </w:pPr>
            <w:r>
              <w:rPr>
                <w:b/>
                <w:bCs/>
              </w:rPr>
              <w:t>Total Infrastructure</w:t>
            </w:r>
          </w:p>
        </w:tc>
        <w:tc>
          <w:tcPr>
            <w:tcW w:w="0" w:type="auto"/>
          </w:tcPr>
          <w:p w14:paraId="758DADA6" w14:textId="77777777" w:rsidR="00190543" w:rsidRDefault="0061701D">
            <w:pPr>
              <w:pStyle w:val="Compact"/>
            </w:pPr>
            <w:r>
              <w:rPr>
                <w:b/>
                <w:bCs/>
              </w:rPr>
              <w:t>$1,200,000</w:t>
            </w:r>
          </w:p>
        </w:tc>
        <w:tc>
          <w:tcPr>
            <w:tcW w:w="0" w:type="auto"/>
          </w:tcPr>
          <w:p w14:paraId="574BA99F" w14:textId="77777777" w:rsidR="00190543" w:rsidRDefault="0061701D">
            <w:pPr>
              <w:pStyle w:val="Compact"/>
            </w:pPr>
            <w:r>
              <w:rPr>
                <w:b/>
                <w:bCs/>
              </w:rPr>
              <w:t>$2,200,000</w:t>
            </w:r>
          </w:p>
        </w:tc>
        <w:tc>
          <w:tcPr>
            <w:tcW w:w="0" w:type="auto"/>
          </w:tcPr>
          <w:p w14:paraId="0CB71D65" w14:textId="77777777" w:rsidR="00190543" w:rsidRDefault="0061701D">
            <w:pPr>
              <w:pStyle w:val="Compact"/>
            </w:pPr>
            <w:r>
              <w:rPr>
                <w:b/>
                <w:bCs/>
              </w:rPr>
              <w:t>$2,800,000</w:t>
            </w:r>
          </w:p>
        </w:tc>
      </w:tr>
    </w:tbl>
    <w:p w14:paraId="64CF6A0B" w14:textId="77777777" w:rsidR="00190543" w:rsidRDefault="0061701D">
      <w:pPr>
        <w:pStyle w:val="BodyText"/>
      </w:pPr>
      <w:r>
        <w:rPr>
          <w:i/>
          <w:iCs/>
        </w:rPr>
        <w:t>Note: GPU/TPU costs increase significantly in years 2-3 as model training scales and more agents are deployed.</w:t>
      </w:r>
    </w:p>
    <w:p w14:paraId="042405CF" w14:textId="77777777" w:rsidR="00190543" w:rsidRDefault="0061701D">
      <w:pPr>
        <w:pStyle w:val="Heading3"/>
        <w:rPr>
          <w:rFonts w:hint="eastAsia"/>
        </w:rPr>
      </w:pPr>
      <w:bookmarkStart w:id="117" w:name="software-licensing"/>
      <w:bookmarkEnd w:id="116"/>
      <w:r>
        <w:t>Software &amp; Licensing</w:t>
      </w:r>
    </w:p>
    <w:tbl>
      <w:tblPr>
        <w:tblStyle w:val="Table"/>
        <w:tblW w:w="0" w:type="auto"/>
        <w:tblLook w:val="0020" w:firstRow="1" w:lastRow="0" w:firstColumn="0" w:lastColumn="0" w:noHBand="0" w:noVBand="0"/>
      </w:tblPr>
      <w:tblGrid>
        <w:gridCol w:w="3326"/>
        <w:gridCol w:w="1130"/>
        <w:gridCol w:w="1313"/>
        <w:gridCol w:w="1313"/>
      </w:tblGrid>
      <w:tr w:rsidR="00190543" w14:paraId="36AAAA2A"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0" w:type="auto"/>
          </w:tcPr>
          <w:p w14:paraId="74FF998F" w14:textId="77777777" w:rsidR="00190543" w:rsidRDefault="0061701D">
            <w:pPr>
              <w:pStyle w:val="Compact"/>
            </w:pPr>
            <w:r>
              <w:t>Software Category</w:t>
            </w:r>
          </w:p>
        </w:tc>
        <w:tc>
          <w:tcPr>
            <w:tcW w:w="0" w:type="auto"/>
          </w:tcPr>
          <w:p w14:paraId="0CB2E81B" w14:textId="77777777" w:rsidR="00190543" w:rsidRDefault="0061701D">
            <w:pPr>
              <w:pStyle w:val="Compact"/>
            </w:pPr>
            <w:r>
              <w:t>FY2025</w:t>
            </w:r>
          </w:p>
        </w:tc>
        <w:tc>
          <w:tcPr>
            <w:tcW w:w="0" w:type="auto"/>
          </w:tcPr>
          <w:p w14:paraId="467F0F87" w14:textId="77777777" w:rsidR="00190543" w:rsidRDefault="0061701D">
            <w:pPr>
              <w:pStyle w:val="Compact"/>
            </w:pPr>
            <w:r>
              <w:t>FY2026</w:t>
            </w:r>
          </w:p>
        </w:tc>
        <w:tc>
          <w:tcPr>
            <w:tcW w:w="0" w:type="auto"/>
          </w:tcPr>
          <w:p w14:paraId="13837EF8" w14:textId="77777777" w:rsidR="00190543" w:rsidRDefault="0061701D">
            <w:pPr>
              <w:pStyle w:val="Compact"/>
            </w:pPr>
            <w:r>
              <w:t>FY2027</w:t>
            </w:r>
          </w:p>
        </w:tc>
      </w:tr>
      <w:tr w:rsidR="00190543" w14:paraId="6BD79AEF" w14:textId="77777777">
        <w:tc>
          <w:tcPr>
            <w:tcW w:w="0" w:type="auto"/>
          </w:tcPr>
          <w:p w14:paraId="4C4EDE54" w14:textId="77777777" w:rsidR="00190543" w:rsidRDefault="0061701D">
            <w:pPr>
              <w:pStyle w:val="Compact"/>
            </w:pPr>
            <w:r>
              <w:t>Foundation Model Licensing</w:t>
            </w:r>
          </w:p>
        </w:tc>
        <w:tc>
          <w:tcPr>
            <w:tcW w:w="0" w:type="auto"/>
          </w:tcPr>
          <w:p w14:paraId="08B42AE4" w14:textId="77777777" w:rsidR="00190543" w:rsidRDefault="0061701D">
            <w:pPr>
              <w:pStyle w:val="Compact"/>
            </w:pPr>
            <w:r>
              <w:t>$400,000</w:t>
            </w:r>
          </w:p>
        </w:tc>
        <w:tc>
          <w:tcPr>
            <w:tcW w:w="0" w:type="auto"/>
          </w:tcPr>
          <w:p w14:paraId="02DE0F4D" w14:textId="77777777" w:rsidR="00190543" w:rsidRDefault="0061701D">
            <w:pPr>
              <w:pStyle w:val="Compact"/>
            </w:pPr>
            <w:r>
              <w:t>$600,000</w:t>
            </w:r>
          </w:p>
        </w:tc>
        <w:tc>
          <w:tcPr>
            <w:tcW w:w="0" w:type="auto"/>
          </w:tcPr>
          <w:p w14:paraId="1BFD9F5E" w14:textId="77777777" w:rsidR="00190543" w:rsidRDefault="0061701D">
            <w:pPr>
              <w:pStyle w:val="Compact"/>
            </w:pPr>
            <w:r>
              <w:t>$800,000</w:t>
            </w:r>
          </w:p>
        </w:tc>
      </w:tr>
      <w:tr w:rsidR="00190543" w14:paraId="2B1CD69E" w14:textId="77777777">
        <w:tc>
          <w:tcPr>
            <w:tcW w:w="0" w:type="auto"/>
          </w:tcPr>
          <w:p w14:paraId="495FC619" w14:textId="77777777" w:rsidR="00190543" w:rsidRDefault="0061701D">
            <w:pPr>
              <w:pStyle w:val="Compact"/>
            </w:pPr>
            <w:r>
              <w:t>Development Tools &amp; Platforms</w:t>
            </w:r>
          </w:p>
        </w:tc>
        <w:tc>
          <w:tcPr>
            <w:tcW w:w="0" w:type="auto"/>
          </w:tcPr>
          <w:p w14:paraId="7A3F8FE9" w14:textId="77777777" w:rsidR="00190543" w:rsidRDefault="0061701D">
            <w:pPr>
              <w:pStyle w:val="Compact"/>
            </w:pPr>
            <w:r>
              <w:t>$250,000</w:t>
            </w:r>
          </w:p>
        </w:tc>
        <w:tc>
          <w:tcPr>
            <w:tcW w:w="0" w:type="auto"/>
          </w:tcPr>
          <w:p w14:paraId="7380CDE2" w14:textId="77777777" w:rsidR="00190543" w:rsidRDefault="0061701D">
            <w:pPr>
              <w:pStyle w:val="Compact"/>
            </w:pPr>
            <w:r>
              <w:t>$350,000</w:t>
            </w:r>
          </w:p>
        </w:tc>
        <w:tc>
          <w:tcPr>
            <w:tcW w:w="0" w:type="auto"/>
          </w:tcPr>
          <w:p w14:paraId="2F675B0D" w14:textId="77777777" w:rsidR="00190543" w:rsidRDefault="0061701D">
            <w:pPr>
              <w:pStyle w:val="Compact"/>
            </w:pPr>
            <w:r>
              <w:t>$400,000</w:t>
            </w:r>
          </w:p>
        </w:tc>
      </w:tr>
      <w:tr w:rsidR="00190543" w14:paraId="19D3B97F" w14:textId="77777777">
        <w:tc>
          <w:tcPr>
            <w:tcW w:w="0" w:type="auto"/>
          </w:tcPr>
          <w:p w14:paraId="0C623D86" w14:textId="77777777" w:rsidR="00190543" w:rsidRDefault="0061701D">
            <w:pPr>
              <w:pStyle w:val="Compact"/>
            </w:pPr>
            <w:r>
              <w:t>Monitoring &amp; Analytics</w:t>
            </w:r>
          </w:p>
        </w:tc>
        <w:tc>
          <w:tcPr>
            <w:tcW w:w="0" w:type="auto"/>
          </w:tcPr>
          <w:p w14:paraId="2FDEF427" w14:textId="77777777" w:rsidR="00190543" w:rsidRDefault="0061701D">
            <w:pPr>
              <w:pStyle w:val="Compact"/>
            </w:pPr>
            <w:r>
              <w:t>$150,000</w:t>
            </w:r>
          </w:p>
        </w:tc>
        <w:tc>
          <w:tcPr>
            <w:tcW w:w="0" w:type="auto"/>
          </w:tcPr>
          <w:p w14:paraId="17495808" w14:textId="77777777" w:rsidR="00190543" w:rsidRDefault="0061701D">
            <w:pPr>
              <w:pStyle w:val="Compact"/>
            </w:pPr>
            <w:r>
              <w:t>$250,000</w:t>
            </w:r>
          </w:p>
        </w:tc>
        <w:tc>
          <w:tcPr>
            <w:tcW w:w="0" w:type="auto"/>
          </w:tcPr>
          <w:p w14:paraId="73C2F8E7" w14:textId="77777777" w:rsidR="00190543" w:rsidRDefault="0061701D">
            <w:pPr>
              <w:pStyle w:val="Compact"/>
            </w:pPr>
            <w:r>
              <w:t>$300,000</w:t>
            </w:r>
          </w:p>
        </w:tc>
      </w:tr>
      <w:tr w:rsidR="00190543" w14:paraId="2226167F" w14:textId="77777777">
        <w:tc>
          <w:tcPr>
            <w:tcW w:w="0" w:type="auto"/>
          </w:tcPr>
          <w:p w14:paraId="6A7FEF1D" w14:textId="77777777" w:rsidR="00190543" w:rsidRDefault="0061701D">
            <w:pPr>
              <w:pStyle w:val="Compact"/>
            </w:pPr>
            <w:r>
              <w:rPr>
                <w:b/>
                <w:bCs/>
              </w:rPr>
              <w:t>Total Software</w:t>
            </w:r>
          </w:p>
        </w:tc>
        <w:tc>
          <w:tcPr>
            <w:tcW w:w="0" w:type="auto"/>
          </w:tcPr>
          <w:p w14:paraId="49050B4B" w14:textId="77777777" w:rsidR="00190543" w:rsidRDefault="0061701D">
            <w:pPr>
              <w:pStyle w:val="Compact"/>
            </w:pPr>
            <w:r>
              <w:rPr>
                <w:b/>
                <w:bCs/>
              </w:rPr>
              <w:t>$800,000</w:t>
            </w:r>
          </w:p>
        </w:tc>
        <w:tc>
          <w:tcPr>
            <w:tcW w:w="0" w:type="auto"/>
          </w:tcPr>
          <w:p w14:paraId="618F1B54" w14:textId="77777777" w:rsidR="00190543" w:rsidRDefault="0061701D">
            <w:pPr>
              <w:pStyle w:val="Compact"/>
            </w:pPr>
            <w:r>
              <w:rPr>
                <w:b/>
                <w:bCs/>
              </w:rPr>
              <w:t>$1,200,000</w:t>
            </w:r>
          </w:p>
        </w:tc>
        <w:tc>
          <w:tcPr>
            <w:tcW w:w="0" w:type="auto"/>
          </w:tcPr>
          <w:p w14:paraId="4A18529C" w14:textId="77777777" w:rsidR="00190543" w:rsidRDefault="0061701D">
            <w:pPr>
              <w:pStyle w:val="Compact"/>
            </w:pPr>
            <w:r>
              <w:rPr>
                <w:b/>
                <w:bCs/>
              </w:rPr>
              <w:t>$1,500,000</w:t>
            </w:r>
          </w:p>
        </w:tc>
      </w:tr>
    </w:tbl>
    <w:p w14:paraId="2A39C83A" w14:textId="77777777" w:rsidR="00190543" w:rsidRDefault="0061701D">
      <w:pPr>
        <w:pStyle w:val="Heading2"/>
        <w:rPr>
          <w:rFonts w:hint="eastAsia"/>
        </w:rPr>
      </w:pPr>
      <w:bookmarkStart w:id="118" w:name="investment-timeline-and-milestones"/>
      <w:bookmarkEnd w:id="114"/>
      <w:bookmarkEnd w:id="117"/>
      <w:r>
        <w:t>Investment Timeline and Milestones</w:t>
      </w:r>
    </w:p>
    <w:p w14:paraId="05C3147E" w14:textId="77777777" w:rsidR="00190543" w:rsidRDefault="0061701D">
      <w:pPr>
        <w:pStyle w:val="FirstParagraph"/>
      </w:pPr>
      <w:r>
        <w:t>The investment will follow a staged approach aligned with our development timeline:</w:t>
      </w:r>
    </w:p>
    <w:p w14:paraId="27F5DAD3" w14:textId="77777777" w:rsidR="00190543" w:rsidRDefault="0061701D" w:rsidP="0024209F">
      <w:pPr>
        <w:pStyle w:val="Compact"/>
        <w:numPr>
          <w:ilvl w:val="0"/>
          <w:numId w:val="54"/>
        </w:numPr>
      </w:pPr>
      <w:r>
        <w:rPr>
          <w:b/>
          <w:bCs/>
        </w:rPr>
        <w:t>Initial Investment (Q2-Q3 2025)</w:t>
      </w:r>
      <w:r>
        <w:t>: $4.5M for platform foundation, data integration, and initial model development</w:t>
      </w:r>
    </w:p>
    <w:p w14:paraId="1DD89B35" w14:textId="77777777" w:rsidR="00190543" w:rsidRDefault="0061701D" w:rsidP="0024209F">
      <w:pPr>
        <w:pStyle w:val="Compact"/>
        <w:numPr>
          <w:ilvl w:val="0"/>
          <w:numId w:val="54"/>
        </w:numPr>
      </w:pPr>
      <w:r>
        <w:rPr>
          <w:b/>
          <w:bCs/>
        </w:rPr>
        <w:t>MVP Development (Q3-Q4 2025)</w:t>
      </w:r>
      <w:r>
        <w:t>: $4.0M for agent development, testing, and limited deployment</w:t>
      </w:r>
    </w:p>
    <w:p w14:paraId="19C70FD5" w14:textId="77777777" w:rsidR="00190543" w:rsidRDefault="0061701D" w:rsidP="0024209F">
      <w:pPr>
        <w:pStyle w:val="Compact"/>
        <w:numPr>
          <w:ilvl w:val="0"/>
          <w:numId w:val="54"/>
        </w:numPr>
      </w:pPr>
      <w:r>
        <w:rPr>
          <w:b/>
          <w:bCs/>
        </w:rPr>
        <w:t>Full Rollout (Q1-Q2 2026)</w:t>
      </w:r>
      <w:r>
        <w:t>: $6.0M for expanded capabilities and organization-wide deployment</w:t>
      </w:r>
    </w:p>
    <w:p w14:paraId="04B70E1D" w14:textId="77777777" w:rsidR="00190543" w:rsidRDefault="0061701D" w:rsidP="0024209F">
      <w:pPr>
        <w:pStyle w:val="Compact"/>
        <w:numPr>
          <w:ilvl w:val="0"/>
          <w:numId w:val="54"/>
        </w:numPr>
      </w:pPr>
      <w:r>
        <w:rPr>
          <w:b/>
          <w:bCs/>
        </w:rPr>
        <w:t>Enhancement &amp; Scaling (Q3 2026-Q2 2027)</w:t>
      </w:r>
      <w:r>
        <w:t>: $19.7M for continuous improvement and value realization</w:t>
      </w:r>
    </w:p>
    <w:p w14:paraId="7DA516B1" w14:textId="77777777" w:rsidR="00190543" w:rsidRDefault="0061701D">
      <w:pPr>
        <w:pStyle w:val="Heading2"/>
        <w:rPr>
          <w:rFonts w:hint="eastAsia"/>
        </w:rPr>
      </w:pPr>
      <w:bookmarkStart w:id="119" w:name="return-on-investment-model"/>
      <w:bookmarkEnd w:id="118"/>
      <w:r>
        <w:t>Return on Investment Model</w:t>
      </w:r>
    </w:p>
    <w:p w14:paraId="4164924A" w14:textId="77777777" w:rsidR="00190543" w:rsidRDefault="0061701D">
      <w:pPr>
        <w:pStyle w:val="Heading3"/>
        <w:rPr>
          <w:rFonts w:hint="eastAsia"/>
        </w:rPr>
      </w:pPr>
      <w:bookmarkStart w:id="120" w:name="value-drivers"/>
      <w:r>
        <w:t>Value Drivers</w:t>
      </w:r>
    </w:p>
    <w:p w14:paraId="4A4D02D0" w14:textId="77777777" w:rsidR="00190543" w:rsidRDefault="0061701D">
      <w:pPr>
        <w:pStyle w:val="FirstParagraph"/>
      </w:pPr>
      <w:r>
        <w:t>Based on industry benchmarks and internal assessments, we project the following value drivers:</w:t>
      </w:r>
    </w:p>
    <w:p w14:paraId="0771CEEA" w14:textId="77777777" w:rsidR="00190543" w:rsidRDefault="0061701D" w:rsidP="0024209F">
      <w:pPr>
        <w:numPr>
          <w:ilvl w:val="0"/>
          <w:numId w:val="55"/>
        </w:numPr>
      </w:pPr>
      <w:r>
        <w:rPr>
          <w:b/>
          <w:bCs/>
        </w:rPr>
        <w:t>Development Timeline Acceleration</w:t>
      </w:r>
    </w:p>
    <w:p w14:paraId="341BA952" w14:textId="77777777" w:rsidR="00190543" w:rsidRDefault="0061701D" w:rsidP="0024209F">
      <w:pPr>
        <w:pStyle w:val="Compact"/>
        <w:numPr>
          <w:ilvl w:val="1"/>
          <w:numId w:val="56"/>
        </w:numPr>
      </w:pPr>
      <w:r>
        <w:t>6-month average reduction in clinical development timelines</w:t>
      </w:r>
    </w:p>
    <w:p w14:paraId="243B7F1D" w14:textId="77777777" w:rsidR="00190543" w:rsidRDefault="0061701D" w:rsidP="0024209F">
      <w:pPr>
        <w:pStyle w:val="Compact"/>
        <w:numPr>
          <w:ilvl w:val="1"/>
          <w:numId w:val="56"/>
        </w:numPr>
      </w:pPr>
      <w:r>
        <w:t>Value: $5-6M per month saved per $1B in peak sales</w:t>
      </w:r>
    </w:p>
    <w:p w14:paraId="19884A96" w14:textId="77777777" w:rsidR="00190543" w:rsidRDefault="0061701D" w:rsidP="0024209F">
      <w:pPr>
        <w:pStyle w:val="Compact"/>
        <w:numPr>
          <w:ilvl w:val="1"/>
          <w:numId w:val="56"/>
        </w:numPr>
      </w:pPr>
      <w:r>
        <w:t>Applied to our oncology portfolio: $60-90M in NPV per accelerated program</w:t>
      </w:r>
    </w:p>
    <w:p w14:paraId="1CA2282C" w14:textId="77777777" w:rsidR="00190543" w:rsidRDefault="0061701D" w:rsidP="0024209F">
      <w:pPr>
        <w:numPr>
          <w:ilvl w:val="0"/>
          <w:numId w:val="55"/>
        </w:numPr>
      </w:pPr>
      <w:r>
        <w:rPr>
          <w:b/>
          <w:bCs/>
        </w:rPr>
        <w:t>Reduced Late-Stage Failures</w:t>
      </w:r>
    </w:p>
    <w:p w14:paraId="13EBE4FF" w14:textId="77777777" w:rsidR="00190543" w:rsidRDefault="0061701D" w:rsidP="0024209F">
      <w:pPr>
        <w:pStyle w:val="Compact"/>
        <w:numPr>
          <w:ilvl w:val="1"/>
          <w:numId w:val="57"/>
        </w:numPr>
      </w:pPr>
      <w:r>
        <w:t>10-20% improvement in Phase 3 success probability</w:t>
      </w:r>
    </w:p>
    <w:p w14:paraId="5BBCC947" w14:textId="77777777" w:rsidR="00190543" w:rsidRDefault="0061701D" w:rsidP="0024209F">
      <w:pPr>
        <w:pStyle w:val="Compact"/>
        <w:numPr>
          <w:ilvl w:val="1"/>
          <w:numId w:val="57"/>
        </w:numPr>
      </w:pPr>
      <w:r>
        <w:t>Average cost of Phase 3 failure: $100-150M</w:t>
      </w:r>
    </w:p>
    <w:p w14:paraId="74827CEF" w14:textId="77777777" w:rsidR="00190543" w:rsidRDefault="0061701D" w:rsidP="0024209F">
      <w:pPr>
        <w:pStyle w:val="Compact"/>
        <w:numPr>
          <w:ilvl w:val="1"/>
          <w:numId w:val="57"/>
        </w:numPr>
      </w:pPr>
      <w:r>
        <w:t>Applied to our pipeline: $150-300M in avoided costs over 5 years</w:t>
      </w:r>
    </w:p>
    <w:p w14:paraId="4CFFDC5A" w14:textId="77777777" w:rsidR="00190543" w:rsidRDefault="0061701D" w:rsidP="0024209F">
      <w:pPr>
        <w:numPr>
          <w:ilvl w:val="0"/>
          <w:numId w:val="55"/>
        </w:numPr>
      </w:pPr>
      <w:r>
        <w:rPr>
          <w:b/>
          <w:bCs/>
        </w:rPr>
        <w:t>R&amp;D Productivity Enhancement</w:t>
      </w:r>
    </w:p>
    <w:p w14:paraId="0EB54862" w14:textId="77777777" w:rsidR="00190543" w:rsidRDefault="0061701D" w:rsidP="0024209F">
      <w:pPr>
        <w:pStyle w:val="Compact"/>
        <w:numPr>
          <w:ilvl w:val="1"/>
          <w:numId w:val="58"/>
        </w:numPr>
      </w:pPr>
      <w:r>
        <w:t>30-40% increase in scientific productivity through automation</w:t>
      </w:r>
    </w:p>
    <w:p w14:paraId="5BA6895A" w14:textId="77777777" w:rsidR="00190543" w:rsidRDefault="0061701D" w:rsidP="0024209F">
      <w:pPr>
        <w:pStyle w:val="Compact"/>
        <w:numPr>
          <w:ilvl w:val="1"/>
          <w:numId w:val="58"/>
        </w:numPr>
      </w:pPr>
      <w:r>
        <w:t>Equivalent to 20-25 FTE capacity increase without headcount growth</w:t>
      </w:r>
    </w:p>
    <w:p w14:paraId="1EF032EA" w14:textId="77777777" w:rsidR="00190543" w:rsidRDefault="0061701D" w:rsidP="0024209F">
      <w:pPr>
        <w:pStyle w:val="Compact"/>
        <w:numPr>
          <w:ilvl w:val="1"/>
          <w:numId w:val="58"/>
        </w:numPr>
      </w:pPr>
      <w:r>
        <w:t>Value: $6-8M annual efficiency gain</w:t>
      </w:r>
    </w:p>
    <w:p w14:paraId="7FDE0017" w14:textId="77777777" w:rsidR="00190543" w:rsidRDefault="0061701D" w:rsidP="0024209F">
      <w:pPr>
        <w:numPr>
          <w:ilvl w:val="0"/>
          <w:numId w:val="55"/>
        </w:numPr>
      </w:pPr>
      <w:r>
        <w:rPr>
          <w:b/>
          <w:bCs/>
        </w:rPr>
        <w:t>Trial Design Optimization</w:t>
      </w:r>
    </w:p>
    <w:p w14:paraId="02B65E55" w14:textId="77777777" w:rsidR="00190543" w:rsidRDefault="0061701D" w:rsidP="0024209F">
      <w:pPr>
        <w:pStyle w:val="Compact"/>
        <w:numPr>
          <w:ilvl w:val="1"/>
          <w:numId w:val="59"/>
        </w:numPr>
      </w:pPr>
      <w:r>
        <w:t>20-30% reduction in required patient numbers through better stratification</w:t>
      </w:r>
    </w:p>
    <w:p w14:paraId="294D8C9E" w14:textId="77777777" w:rsidR="00190543" w:rsidRDefault="0061701D" w:rsidP="0024209F">
      <w:pPr>
        <w:pStyle w:val="Compact"/>
        <w:numPr>
          <w:ilvl w:val="1"/>
          <w:numId w:val="59"/>
        </w:numPr>
      </w:pPr>
      <w:r>
        <w:t>Average cost savings of $15-30M per optimized Phase 3 trial</w:t>
      </w:r>
    </w:p>
    <w:p w14:paraId="1F18438C" w14:textId="77777777" w:rsidR="00190543" w:rsidRDefault="0061701D" w:rsidP="0024209F">
      <w:pPr>
        <w:pStyle w:val="Compact"/>
        <w:numPr>
          <w:ilvl w:val="1"/>
          <w:numId w:val="59"/>
        </w:numPr>
      </w:pPr>
      <w:r>
        <w:t>Applied to pipeline: $60-120M over 5 years</w:t>
      </w:r>
    </w:p>
    <w:p w14:paraId="00E41A8B" w14:textId="77777777" w:rsidR="00190543" w:rsidRDefault="0061701D">
      <w:pPr>
        <w:pStyle w:val="Heading3"/>
        <w:rPr>
          <w:rFonts w:hint="eastAsia"/>
        </w:rPr>
      </w:pPr>
      <w:bookmarkStart w:id="121" w:name="roi-projection"/>
      <w:bookmarkEnd w:id="120"/>
      <w:r>
        <w:t>ROI Projection</w:t>
      </w:r>
    </w:p>
    <w:tbl>
      <w:tblPr>
        <w:tblStyle w:val="Table"/>
        <w:tblW w:w="5235" w:type="pct"/>
        <w:tblLayout w:type="fixed"/>
        <w:tblLook w:val="0020" w:firstRow="1" w:lastRow="0" w:firstColumn="0" w:lastColumn="0" w:noHBand="0" w:noVBand="0"/>
      </w:tblPr>
      <w:tblGrid>
        <w:gridCol w:w="1134"/>
        <w:gridCol w:w="1776"/>
        <w:gridCol w:w="1777"/>
        <w:gridCol w:w="1776"/>
        <w:gridCol w:w="1777"/>
        <w:gridCol w:w="1560"/>
      </w:tblGrid>
      <w:tr w:rsidR="00190543" w14:paraId="2BBF0828" w14:textId="77777777" w:rsidTr="008F59B9">
        <w:trPr>
          <w:cnfStyle w:val="100000000000" w:firstRow="1" w:lastRow="0" w:firstColumn="0" w:lastColumn="0" w:oddVBand="0" w:evenVBand="0" w:oddHBand="0" w:evenHBand="0" w:firstRowFirstColumn="0" w:firstRowLastColumn="0" w:lastRowFirstColumn="0" w:lastRowLastColumn="0"/>
          <w:tblHeader/>
        </w:trPr>
        <w:tc>
          <w:tcPr>
            <w:tcW w:w="1134" w:type="dxa"/>
          </w:tcPr>
          <w:p w14:paraId="49DB0151" w14:textId="77777777" w:rsidR="00190543" w:rsidRDefault="0061701D">
            <w:pPr>
              <w:pStyle w:val="Compact"/>
            </w:pPr>
            <w:r>
              <w:t>Year</w:t>
            </w:r>
          </w:p>
        </w:tc>
        <w:tc>
          <w:tcPr>
            <w:tcW w:w="1776" w:type="dxa"/>
          </w:tcPr>
          <w:p w14:paraId="71CE4A74" w14:textId="77777777" w:rsidR="00190543" w:rsidRDefault="0061701D" w:rsidP="008F59B9">
            <w:pPr>
              <w:pStyle w:val="Compact"/>
              <w:jc w:val="right"/>
            </w:pPr>
            <w:r>
              <w:t>Annual Investment</w:t>
            </w:r>
          </w:p>
        </w:tc>
        <w:tc>
          <w:tcPr>
            <w:tcW w:w="1777" w:type="dxa"/>
          </w:tcPr>
          <w:p w14:paraId="120B3B21" w14:textId="77777777" w:rsidR="00190543" w:rsidRDefault="0061701D" w:rsidP="008F59B9">
            <w:pPr>
              <w:pStyle w:val="Compact"/>
              <w:jc w:val="right"/>
            </w:pPr>
            <w:r>
              <w:t>Cumulative Investment</w:t>
            </w:r>
          </w:p>
        </w:tc>
        <w:tc>
          <w:tcPr>
            <w:tcW w:w="1776" w:type="dxa"/>
          </w:tcPr>
          <w:p w14:paraId="53E8258C" w14:textId="77777777" w:rsidR="00190543" w:rsidRDefault="0061701D" w:rsidP="008F59B9">
            <w:pPr>
              <w:pStyle w:val="Compact"/>
              <w:jc w:val="right"/>
            </w:pPr>
            <w:r>
              <w:t>Annual Value</w:t>
            </w:r>
          </w:p>
        </w:tc>
        <w:tc>
          <w:tcPr>
            <w:tcW w:w="1777" w:type="dxa"/>
          </w:tcPr>
          <w:p w14:paraId="0BF54D6B" w14:textId="77777777" w:rsidR="00190543" w:rsidRDefault="0061701D" w:rsidP="008F59B9">
            <w:pPr>
              <w:pStyle w:val="Compact"/>
              <w:jc w:val="right"/>
            </w:pPr>
            <w:r>
              <w:t>Cumulative Value</w:t>
            </w:r>
          </w:p>
        </w:tc>
        <w:tc>
          <w:tcPr>
            <w:tcW w:w="1560" w:type="dxa"/>
          </w:tcPr>
          <w:p w14:paraId="5CA7C861" w14:textId="77777777" w:rsidR="00190543" w:rsidRDefault="0061701D" w:rsidP="008F59B9">
            <w:pPr>
              <w:pStyle w:val="Compact"/>
              <w:jc w:val="right"/>
            </w:pPr>
            <w:r>
              <w:t>Annual ROI</w:t>
            </w:r>
          </w:p>
        </w:tc>
      </w:tr>
      <w:tr w:rsidR="00190543" w14:paraId="37166258" w14:textId="77777777" w:rsidTr="008F59B9">
        <w:tc>
          <w:tcPr>
            <w:tcW w:w="1134" w:type="dxa"/>
          </w:tcPr>
          <w:p w14:paraId="5AA8B4FB" w14:textId="77777777" w:rsidR="00190543" w:rsidRDefault="0061701D">
            <w:pPr>
              <w:pStyle w:val="Compact"/>
            </w:pPr>
            <w:r>
              <w:t>FY2025</w:t>
            </w:r>
          </w:p>
        </w:tc>
        <w:tc>
          <w:tcPr>
            <w:tcW w:w="1776" w:type="dxa"/>
          </w:tcPr>
          <w:p w14:paraId="1533E1D8" w14:textId="77777777" w:rsidR="00190543" w:rsidRDefault="0061701D" w:rsidP="008F59B9">
            <w:pPr>
              <w:pStyle w:val="Compact"/>
              <w:jc w:val="right"/>
            </w:pPr>
            <w:r>
              <w:t>$8,500,000</w:t>
            </w:r>
          </w:p>
        </w:tc>
        <w:tc>
          <w:tcPr>
            <w:tcW w:w="1777" w:type="dxa"/>
          </w:tcPr>
          <w:p w14:paraId="026BDB16" w14:textId="77777777" w:rsidR="00190543" w:rsidRDefault="0061701D" w:rsidP="008F59B9">
            <w:pPr>
              <w:pStyle w:val="Compact"/>
              <w:jc w:val="right"/>
            </w:pPr>
            <w:r>
              <w:t>$8,500,000</w:t>
            </w:r>
          </w:p>
        </w:tc>
        <w:tc>
          <w:tcPr>
            <w:tcW w:w="1776" w:type="dxa"/>
          </w:tcPr>
          <w:p w14:paraId="7EC096A2" w14:textId="77777777" w:rsidR="00190543" w:rsidRDefault="0061701D" w:rsidP="008F59B9">
            <w:pPr>
              <w:pStyle w:val="Compact"/>
              <w:jc w:val="right"/>
            </w:pPr>
            <w:r>
              <w:t>$0</w:t>
            </w:r>
          </w:p>
        </w:tc>
        <w:tc>
          <w:tcPr>
            <w:tcW w:w="1777" w:type="dxa"/>
          </w:tcPr>
          <w:p w14:paraId="3D5FB52C" w14:textId="77777777" w:rsidR="00190543" w:rsidRDefault="0061701D" w:rsidP="008F59B9">
            <w:pPr>
              <w:pStyle w:val="Compact"/>
              <w:jc w:val="right"/>
            </w:pPr>
            <w:r>
              <w:t>$0</w:t>
            </w:r>
          </w:p>
        </w:tc>
        <w:tc>
          <w:tcPr>
            <w:tcW w:w="1560" w:type="dxa"/>
          </w:tcPr>
          <w:p w14:paraId="1BB62E2E" w14:textId="77777777" w:rsidR="00190543" w:rsidRDefault="0061701D" w:rsidP="008F59B9">
            <w:pPr>
              <w:pStyle w:val="Compact"/>
              <w:jc w:val="right"/>
            </w:pPr>
            <w:r>
              <w:t>N/A</w:t>
            </w:r>
          </w:p>
        </w:tc>
      </w:tr>
      <w:tr w:rsidR="00190543" w14:paraId="685E1BA8" w14:textId="77777777" w:rsidTr="008F59B9">
        <w:tc>
          <w:tcPr>
            <w:tcW w:w="1134" w:type="dxa"/>
          </w:tcPr>
          <w:p w14:paraId="70C79651" w14:textId="77777777" w:rsidR="00190543" w:rsidRDefault="0061701D">
            <w:pPr>
              <w:pStyle w:val="Compact"/>
            </w:pPr>
            <w:r>
              <w:t>FY2026</w:t>
            </w:r>
          </w:p>
        </w:tc>
        <w:tc>
          <w:tcPr>
            <w:tcW w:w="1776" w:type="dxa"/>
          </w:tcPr>
          <w:p w14:paraId="33DEA527" w14:textId="77777777" w:rsidR="00190543" w:rsidRDefault="0061701D" w:rsidP="008F59B9">
            <w:pPr>
              <w:pStyle w:val="Compact"/>
              <w:jc w:val="right"/>
            </w:pPr>
            <w:r>
              <w:t>$12,000,000</w:t>
            </w:r>
          </w:p>
        </w:tc>
        <w:tc>
          <w:tcPr>
            <w:tcW w:w="1777" w:type="dxa"/>
          </w:tcPr>
          <w:p w14:paraId="7F728914" w14:textId="77777777" w:rsidR="00190543" w:rsidRDefault="0061701D" w:rsidP="008F59B9">
            <w:pPr>
              <w:pStyle w:val="Compact"/>
              <w:jc w:val="right"/>
            </w:pPr>
            <w:r>
              <w:t>$20,500,000</w:t>
            </w:r>
          </w:p>
        </w:tc>
        <w:tc>
          <w:tcPr>
            <w:tcW w:w="1776" w:type="dxa"/>
          </w:tcPr>
          <w:p w14:paraId="6801C225" w14:textId="77777777" w:rsidR="00190543" w:rsidRDefault="0061701D" w:rsidP="008F59B9">
            <w:pPr>
              <w:pStyle w:val="Compact"/>
              <w:jc w:val="right"/>
            </w:pPr>
            <w:r>
              <w:t>$15,000,000</w:t>
            </w:r>
          </w:p>
        </w:tc>
        <w:tc>
          <w:tcPr>
            <w:tcW w:w="1777" w:type="dxa"/>
          </w:tcPr>
          <w:p w14:paraId="2681E547" w14:textId="77777777" w:rsidR="00190543" w:rsidRDefault="0061701D" w:rsidP="008F59B9">
            <w:pPr>
              <w:pStyle w:val="Compact"/>
              <w:jc w:val="right"/>
            </w:pPr>
            <w:r>
              <w:t>$15,000,000</w:t>
            </w:r>
          </w:p>
        </w:tc>
        <w:tc>
          <w:tcPr>
            <w:tcW w:w="1560" w:type="dxa"/>
          </w:tcPr>
          <w:p w14:paraId="6045947B" w14:textId="77777777" w:rsidR="00190543" w:rsidRDefault="0061701D" w:rsidP="008F59B9">
            <w:pPr>
              <w:pStyle w:val="Compact"/>
              <w:jc w:val="right"/>
            </w:pPr>
            <w:r>
              <w:t>73%</w:t>
            </w:r>
          </w:p>
        </w:tc>
      </w:tr>
      <w:tr w:rsidR="00190543" w14:paraId="6983D83B" w14:textId="77777777" w:rsidTr="008F59B9">
        <w:tc>
          <w:tcPr>
            <w:tcW w:w="1134" w:type="dxa"/>
          </w:tcPr>
          <w:p w14:paraId="7D57E839" w14:textId="77777777" w:rsidR="00190543" w:rsidRDefault="0061701D">
            <w:pPr>
              <w:pStyle w:val="Compact"/>
            </w:pPr>
            <w:r>
              <w:t>FY2027</w:t>
            </w:r>
          </w:p>
        </w:tc>
        <w:tc>
          <w:tcPr>
            <w:tcW w:w="1776" w:type="dxa"/>
          </w:tcPr>
          <w:p w14:paraId="3074DE00" w14:textId="77777777" w:rsidR="00190543" w:rsidRDefault="0061701D" w:rsidP="008F59B9">
            <w:pPr>
              <w:pStyle w:val="Compact"/>
              <w:jc w:val="right"/>
            </w:pPr>
            <w:r>
              <w:t>$13,700,000</w:t>
            </w:r>
          </w:p>
        </w:tc>
        <w:tc>
          <w:tcPr>
            <w:tcW w:w="1777" w:type="dxa"/>
          </w:tcPr>
          <w:p w14:paraId="0E757341" w14:textId="77777777" w:rsidR="00190543" w:rsidRDefault="0061701D" w:rsidP="008F59B9">
            <w:pPr>
              <w:pStyle w:val="Compact"/>
              <w:jc w:val="right"/>
            </w:pPr>
            <w:r>
              <w:t>$34,200,000</w:t>
            </w:r>
          </w:p>
        </w:tc>
        <w:tc>
          <w:tcPr>
            <w:tcW w:w="1776" w:type="dxa"/>
          </w:tcPr>
          <w:p w14:paraId="4AD34281" w14:textId="77777777" w:rsidR="00190543" w:rsidRDefault="0061701D" w:rsidP="008F59B9">
            <w:pPr>
              <w:pStyle w:val="Compact"/>
              <w:jc w:val="right"/>
            </w:pPr>
            <w:r>
              <w:t>$45,000,000</w:t>
            </w:r>
          </w:p>
        </w:tc>
        <w:tc>
          <w:tcPr>
            <w:tcW w:w="1777" w:type="dxa"/>
          </w:tcPr>
          <w:p w14:paraId="25AB2A0E" w14:textId="77777777" w:rsidR="00190543" w:rsidRDefault="0061701D" w:rsidP="008F59B9">
            <w:pPr>
              <w:pStyle w:val="Compact"/>
              <w:jc w:val="right"/>
            </w:pPr>
            <w:r>
              <w:t>$60,000,000</w:t>
            </w:r>
          </w:p>
        </w:tc>
        <w:tc>
          <w:tcPr>
            <w:tcW w:w="1560" w:type="dxa"/>
          </w:tcPr>
          <w:p w14:paraId="327910BC" w14:textId="77777777" w:rsidR="00190543" w:rsidRDefault="0061701D" w:rsidP="008F59B9">
            <w:pPr>
              <w:pStyle w:val="Compact"/>
              <w:jc w:val="right"/>
            </w:pPr>
            <w:r>
              <w:t>328%</w:t>
            </w:r>
          </w:p>
        </w:tc>
      </w:tr>
      <w:tr w:rsidR="00190543" w14:paraId="0AAEAA82" w14:textId="77777777" w:rsidTr="008F59B9">
        <w:tc>
          <w:tcPr>
            <w:tcW w:w="1134" w:type="dxa"/>
          </w:tcPr>
          <w:p w14:paraId="020B4AC5" w14:textId="77777777" w:rsidR="00190543" w:rsidRDefault="0061701D">
            <w:pPr>
              <w:pStyle w:val="Compact"/>
            </w:pPr>
            <w:r>
              <w:t>FY2028</w:t>
            </w:r>
          </w:p>
        </w:tc>
        <w:tc>
          <w:tcPr>
            <w:tcW w:w="1776" w:type="dxa"/>
          </w:tcPr>
          <w:p w14:paraId="06401A4C" w14:textId="77777777" w:rsidR="00190543" w:rsidRDefault="0061701D" w:rsidP="008F59B9">
            <w:pPr>
              <w:pStyle w:val="Compact"/>
              <w:jc w:val="right"/>
            </w:pPr>
            <w:r>
              <w:t>$14,500,000</w:t>
            </w:r>
          </w:p>
        </w:tc>
        <w:tc>
          <w:tcPr>
            <w:tcW w:w="1777" w:type="dxa"/>
          </w:tcPr>
          <w:p w14:paraId="643D87F6" w14:textId="77777777" w:rsidR="00190543" w:rsidRDefault="0061701D" w:rsidP="008F59B9">
            <w:pPr>
              <w:pStyle w:val="Compact"/>
              <w:jc w:val="right"/>
            </w:pPr>
            <w:r>
              <w:t>$48,700,000</w:t>
            </w:r>
          </w:p>
        </w:tc>
        <w:tc>
          <w:tcPr>
            <w:tcW w:w="1776" w:type="dxa"/>
          </w:tcPr>
          <w:p w14:paraId="2795DB9B" w14:textId="77777777" w:rsidR="00190543" w:rsidRDefault="0061701D" w:rsidP="008F59B9">
            <w:pPr>
              <w:pStyle w:val="Compact"/>
              <w:jc w:val="right"/>
            </w:pPr>
            <w:r>
              <w:t>$80,000,000</w:t>
            </w:r>
          </w:p>
        </w:tc>
        <w:tc>
          <w:tcPr>
            <w:tcW w:w="1777" w:type="dxa"/>
          </w:tcPr>
          <w:p w14:paraId="3B168314" w14:textId="77777777" w:rsidR="00190543" w:rsidRDefault="0061701D" w:rsidP="008F59B9">
            <w:pPr>
              <w:pStyle w:val="Compact"/>
              <w:jc w:val="right"/>
            </w:pPr>
            <w:r>
              <w:t>$140,000,000</w:t>
            </w:r>
          </w:p>
        </w:tc>
        <w:tc>
          <w:tcPr>
            <w:tcW w:w="1560" w:type="dxa"/>
          </w:tcPr>
          <w:p w14:paraId="69AF71D3" w14:textId="77777777" w:rsidR="00190543" w:rsidRDefault="0061701D" w:rsidP="008F59B9">
            <w:pPr>
              <w:pStyle w:val="Compact"/>
              <w:jc w:val="right"/>
            </w:pPr>
            <w:r>
              <w:t>552%</w:t>
            </w:r>
          </w:p>
        </w:tc>
      </w:tr>
      <w:tr w:rsidR="00190543" w14:paraId="5AB2B2C1" w14:textId="77777777" w:rsidTr="008F59B9">
        <w:tc>
          <w:tcPr>
            <w:tcW w:w="1134" w:type="dxa"/>
          </w:tcPr>
          <w:p w14:paraId="69D0048E" w14:textId="77777777" w:rsidR="00190543" w:rsidRDefault="0061701D">
            <w:pPr>
              <w:pStyle w:val="Compact"/>
            </w:pPr>
            <w:r>
              <w:t>FY2029</w:t>
            </w:r>
          </w:p>
        </w:tc>
        <w:tc>
          <w:tcPr>
            <w:tcW w:w="1776" w:type="dxa"/>
          </w:tcPr>
          <w:p w14:paraId="6C4BB8CA" w14:textId="77777777" w:rsidR="00190543" w:rsidRDefault="0061701D" w:rsidP="008F59B9">
            <w:pPr>
              <w:pStyle w:val="Compact"/>
              <w:jc w:val="right"/>
            </w:pPr>
            <w:r>
              <w:t>$15,000,000</w:t>
            </w:r>
          </w:p>
        </w:tc>
        <w:tc>
          <w:tcPr>
            <w:tcW w:w="1777" w:type="dxa"/>
          </w:tcPr>
          <w:p w14:paraId="2FFD0B3B" w14:textId="77777777" w:rsidR="00190543" w:rsidRDefault="0061701D" w:rsidP="008F59B9">
            <w:pPr>
              <w:pStyle w:val="Compact"/>
              <w:jc w:val="right"/>
            </w:pPr>
            <w:r>
              <w:t>$63,700,000</w:t>
            </w:r>
          </w:p>
        </w:tc>
        <w:tc>
          <w:tcPr>
            <w:tcW w:w="1776" w:type="dxa"/>
          </w:tcPr>
          <w:p w14:paraId="19A494DA" w14:textId="77777777" w:rsidR="00190543" w:rsidRDefault="0061701D" w:rsidP="008F59B9">
            <w:pPr>
              <w:pStyle w:val="Compact"/>
              <w:jc w:val="right"/>
            </w:pPr>
            <w:r>
              <w:t>$120,000,000</w:t>
            </w:r>
          </w:p>
        </w:tc>
        <w:tc>
          <w:tcPr>
            <w:tcW w:w="1777" w:type="dxa"/>
          </w:tcPr>
          <w:p w14:paraId="59EF2E6F" w14:textId="77777777" w:rsidR="00190543" w:rsidRDefault="0061701D" w:rsidP="008F59B9">
            <w:pPr>
              <w:pStyle w:val="Compact"/>
              <w:jc w:val="right"/>
            </w:pPr>
            <w:r>
              <w:t>$260,000,000</w:t>
            </w:r>
          </w:p>
        </w:tc>
        <w:tc>
          <w:tcPr>
            <w:tcW w:w="1560" w:type="dxa"/>
          </w:tcPr>
          <w:p w14:paraId="47D53DDA" w14:textId="77777777" w:rsidR="00190543" w:rsidRDefault="0061701D" w:rsidP="008F59B9">
            <w:pPr>
              <w:pStyle w:val="Compact"/>
              <w:jc w:val="right"/>
            </w:pPr>
            <w:r>
              <w:t>800%</w:t>
            </w:r>
          </w:p>
        </w:tc>
      </w:tr>
    </w:tbl>
    <w:p w14:paraId="148078CC" w14:textId="77777777" w:rsidR="00190543" w:rsidRDefault="0061701D">
      <w:pPr>
        <w:pStyle w:val="BodyText"/>
      </w:pPr>
      <w:r>
        <w:t>Based on these projections, we anticipate:</w:t>
      </w:r>
    </w:p>
    <w:p w14:paraId="1FA6E60E" w14:textId="77777777" w:rsidR="00190543" w:rsidRDefault="0061701D" w:rsidP="0024209F">
      <w:pPr>
        <w:pStyle w:val="Compact"/>
        <w:numPr>
          <w:ilvl w:val="0"/>
          <w:numId w:val="60"/>
        </w:numPr>
      </w:pPr>
      <w:r>
        <w:rPr>
          <w:b/>
          <w:bCs/>
        </w:rPr>
        <w:t>Payback Period</w:t>
      </w:r>
      <w:r>
        <w:t>: ~2.5 years from initial investment</w:t>
      </w:r>
    </w:p>
    <w:p w14:paraId="60D4668C" w14:textId="77777777" w:rsidR="00190543" w:rsidRDefault="0061701D" w:rsidP="0024209F">
      <w:pPr>
        <w:pStyle w:val="Compact"/>
        <w:numPr>
          <w:ilvl w:val="0"/>
          <w:numId w:val="60"/>
        </w:numPr>
      </w:pPr>
      <w:r>
        <w:rPr>
          <w:b/>
          <w:bCs/>
        </w:rPr>
        <w:t>5-Year ROI</w:t>
      </w:r>
      <w:r>
        <w:t>: 408%</w:t>
      </w:r>
    </w:p>
    <w:p w14:paraId="4F6F034B" w14:textId="77777777" w:rsidR="00190543" w:rsidRDefault="0061701D" w:rsidP="0024209F">
      <w:pPr>
        <w:pStyle w:val="Compact"/>
        <w:numPr>
          <w:ilvl w:val="0"/>
          <w:numId w:val="60"/>
        </w:numPr>
      </w:pPr>
      <w:r>
        <w:rPr>
          <w:b/>
          <w:bCs/>
        </w:rPr>
        <w:t>Net Value Creation (5-year)</w:t>
      </w:r>
      <w:r>
        <w:t>: $260M against $63.7M investment</w:t>
      </w:r>
    </w:p>
    <w:p w14:paraId="70DE2671" w14:textId="77777777" w:rsidR="00190543" w:rsidRDefault="0061701D">
      <w:pPr>
        <w:pStyle w:val="Heading3"/>
        <w:rPr>
          <w:rFonts w:hint="eastAsia"/>
        </w:rPr>
      </w:pPr>
      <w:bookmarkStart w:id="122" w:name="key-assumptions"/>
      <w:bookmarkEnd w:id="121"/>
      <w:r>
        <w:t>Key Assumptions</w:t>
      </w:r>
    </w:p>
    <w:p w14:paraId="1575A0DC" w14:textId="77777777" w:rsidR="00190543" w:rsidRDefault="0061701D" w:rsidP="0024209F">
      <w:pPr>
        <w:pStyle w:val="Compact"/>
        <w:numPr>
          <w:ilvl w:val="0"/>
          <w:numId w:val="61"/>
        </w:numPr>
      </w:pPr>
      <w:r>
        <w:t>Value realization begins in FY2026 with initial deployment of MVP capabilities</w:t>
      </w:r>
    </w:p>
    <w:p w14:paraId="5CA8C94C" w14:textId="77777777" w:rsidR="00190543" w:rsidRDefault="0061701D" w:rsidP="0024209F">
      <w:pPr>
        <w:pStyle w:val="Compact"/>
        <w:numPr>
          <w:ilvl w:val="0"/>
          <w:numId w:val="61"/>
        </w:numPr>
      </w:pPr>
      <w:r>
        <w:t>Full platform capabilities drive accelerating returns in FY2027-2029</w:t>
      </w:r>
    </w:p>
    <w:p w14:paraId="523F5D59" w14:textId="77777777" w:rsidR="00190543" w:rsidRDefault="0061701D" w:rsidP="0024209F">
      <w:pPr>
        <w:pStyle w:val="Compact"/>
        <w:numPr>
          <w:ilvl w:val="0"/>
          <w:numId w:val="61"/>
        </w:numPr>
      </w:pPr>
      <w:r>
        <w:t>ROI calculation includes only quantifiable benefits (timeline acceleration, failure avoidance, efficiency gains)</w:t>
      </w:r>
    </w:p>
    <w:p w14:paraId="63ECF905" w14:textId="77777777" w:rsidR="00190543" w:rsidRDefault="0061701D" w:rsidP="0024209F">
      <w:pPr>
        <w:pStyle w:val="Compact"/>
        <w:numPr>
          <w:ilvl w:val="0"/>
          <w:numId w:val="61"/>
        </w:numPr>
      </w:pPr>
      <w:r>
        <w:t>Potential upside from novel biomarker discoveries and enhanced competitive position not included in base case</w:t>
      </w:r>
    </w:p>
    <w:p w14:paraId="151A1EEB" w14:textId="77777777" w:rsidR="00190543" w:rsidRDefault="0061701D" w:rsidP="0024209F">
      <w:pPr>
        <w:pStyle w:val="Compact"/>
        <w:numPr>
          <w:ilvl w:val="0"/>
          <w:numId w:val="61"/>
        </w:numPr>
      </w:pPr>
      <w:r>
        <w:t>Portfolio value assumes 3-4 oncology assets benefit significantly from platform capabilities</w:t>
      </w:r>
    </w:p>
    <w:p w14:paraId="2620D8A4" w14:textId="77777777" w:rsidR="00190543" w:rsidRDefault="0061701D">
      <w:pPr>
        <w:pStyle w:val="Heading2"/>
        <w:rPr>
          <w:rFonts w:hint="eastAsia"/>
        </w:rPr>
      </w:pPr>
      <w:bookmarkStart w:id="123" w:name="sensitivity-analysis"/>
      <w:bookmarkEnd w:id="119"/>
      <w:bookmarkEnd w:id="122"/>
      <w:r>
        <w:t>Sensitivity Analysis</w:t>
      </w:r>
    </w:p>
    <w:tbl>
      <w:tblPr>
        <w:tblStyle w:val="Table"/>
        <w:tblW w:w="0" w:type="auto"/>
        <w:tblLook w:val="0020" w:firstRow="1" w:lastRow="0" w:firstColumn="0" w:lastColumn="0" w:noHBand="0" w:noVBand="0"/>
      </w:tblPr>
      <w:tblGrid>
        <w:gridCol w:w="3141"/>
        <w:gridCol w:w="1251"/>
        <w:gridCol w:w="1705"/>
      </w:tblGrid>
      <w:tr w:rsidR="00190543" w14:paraId="061D9D3D" w14:textId="77777777" w:rsidTr="00190543">
        <w:trPr>
          <w:cnfStyle w:val="100000000000" w:firstRow="1" w:lastRow="0" w:firstColumn="0" w:lastColumn="0" w:oddVBand="0" w:evenVBand="0" w:oddHBand="0" w:evenHBand="0" w:firstRowFirstColumn="0" w:firstRowLastColumn="0" w:lastRowFirstColumn="0" w:lastRowLastColumn="0"/>
          <w:tblHeader/>
        </w:trPr>
        <w:tc>
          <w:tcPr>
            <w:tcW w:w="0" w:type="auto"/>
          </w:tcPr>
          <w:p w14:paraId="5523D90E" w14:textId="77777777" w:rsidR="00190543" w:rsidRDefault="0061701D">
            <w:pPr>
              <w:pStyle w:val="Compact"/>
            </w:pPr>
            <w:r>
              <w:t>Scenario</w:t>
            </w:r>
          </w:p>
        </w:tc>
        <w:tc>
          <w:tcPr>
            <w:tcW w:w="0" w:type="auto"/>
          </w:tcPr>
          <w:p w14:paraId="5B4AC0E1" w14:textId="77777777" w:rsidR="00190543" w:rsidRDefault="0061701D">
            <w:pPr>
              <w:pStyle w:val="Compact"/>
            </w:pPr>
            <w:r>
              <w:t>5-Year ROI</w:t>
            </w:r>
          </w:p>
        </w:tc>
        <w:tc>
          <w:tcPr>
            <w:tcW w:w="0" w:type="auto"/>
          </w:tcPr>
          <w:p w14:paraId="5DD66CED" w14:textId="77777777" w:rsidR="00190543" w:rsidRDefault="0061701D">
            <w:pPr>
              <w:pStyle w:val="Compact"/>
            </w:pPr>
            <w:r>
              <w:t>Payback Period</w:t>
            </w:r>
          </w:p>
        </w:tc>
      </w:tr>
      <w:tr w:rsidR="00190543" w14:paraId="61138FDF" w14:textId="77777777">
        <w:tc>
          <w:tcPr>
            <w:tcW w:w="0" w:type="auto"/>
          </w:tcPr>
          <w:p w14:paraId="3925D82B" w14:textId="77777777" w:rsidR="00190543" w:rsidRDefault="0061701D">
            <w:pPr>
              <w:pStyle w:val="Compact"/>
            </w:pPr>
            <w:r>
              <w:t>Base Case</w:t>
            </w:r>
          </w:p>
        </w:tc>
        <w:tc>
          <w:tcPr>
            <w:tcW w:w="0" w:type="auto"/>
          </w:tcPr>
          <w:p w14:paraId="7BE2CD7F" w14:textId="77777777" w:rsidR="00190543" w:rsidRDefault="0061701D">
            <w:pPr>
              <w:pStyle w:val="Compact"/>
            </w:pPr>
            <w:r>
              <w:t>408%</w:t>
            </w:r>
          </w:p>
        </w:tc>
        <w:tc>
          <w:tcPr>
            <w:tcW w:w="0" w:type="auto"/>
          </w:tcPr>
          <w:p w14:paraId="46F28636" w14:textId="77777777" w:rsidR="00190543" w:rsidRDefault="0061701D">
            <w:pPr>
              <w:pStyle w:val="Compact"/>
            </w:pPr>
            <w:r>
              <w:t>2.5 years</w:t>
            </w:r>
          </w:p>
        </w:tc>
      </w:tr>
      <w:tr w:rsidR="00190543" w14:paraId="04F29378" w14:textId="77777777">
        <w:tc>
          <w:tcPr>
            <w:tcW w:w="0" w:type="auto"/>
          </w:tcPr>
          <w:p w14:paraId="46833813" w14:textId="77777777" w:rsidR="00190543" w:rsidRDefault="0061701D">
            <w:pPr>
              <w:pStyle w:val="Compact"/>
            </w:pPr>
            <w:r>
              <w:t>Conservative (-30% value)</w:t>
            </w:r>
          </w:p>
        </w:tc>
        <w:tc>
          <w:tcPr>
            <w:tcW w:w="0" w:type="auto"/>
          </w:tcPr>
          <w:p w14:paraId="330B177B" w14:textId="77777777" w:rsidR="00190543" w:rsidRDefault="0061701D">
            <w:pPr>
              <w:pStyle w:val="Compact"/>
            </w:pPr>
            <w:r>
              <w:t>256%</w:t>
            </w:r>
          </w:p>
        </w:tc>
        <w:tc>
          <w:tcPr>
            <w:tcW w:w="0" w:type="auto"/>
          </w:tcPr>
          <w:p w14:paraId="4B9096B6" w14:textId="77777777" w:rsidR="00190543" w:rsidRDefault="0061701D">
            <w:pPr>
              <w:pStyle w:val="Compact"/>
            </w:pPr>
            <w:r>
              <w:t>3.2 years</w:t>
            </w:r>
          </w:p>
        </w:tc>
      </w:tr>
      <w:tr w:rsidR="00190543" w14:paraId="591F0F0F" w14:textId="77777777">
        <w:tc>
          <w:tcPr>
            <w:tcW w:w="0" w:type="auto"/>
          </w:tcPr>
          <w:p w14:paraId="691023C7" w14:textId="77777777" w:rsidR="00190543" w:rsidRDefault="0061701D">
            <w:pPr>
              <w:pStyle w:val="Compact"/>
            </w:pPr>
            <w:r>
              <w:t>Optimistic (+30% value)</w:t>
            </w:r>
          </w:p>
        </w:tc>
        <w:tc>
          <w:tcPr>
            <w:tcW w:w="0" w:type="auto"/>
          </w:tcPr>
          <w:p w14:paraId="2B398A8C" w14:textId="77777777" w:rsidR="00190543" w:rsidRDefault="0061701D">
            <w:pPr>
              <w:pStyle w:val="Compact"/>
            </w:pPr>
            <w:r>
              <w:t>560%</w:t>
            </w:r>
          </w:p>
        </w:tc>
        <w:tc>
          <w:tcPr>
            <w:tcW w:w="0" w:type="auto"/>
          </w:tcPr>
          <w:p w14:paraId="5984DCFF" w14:textId="77777777" w:rsidR="00190543" w:rsidRDefault="0061701D">
            <w:pPr>
              <w:pStyle w:val="Compact"/>
            </w:pPr>
            <w:r>
              <w:t>2.1 years</w:t>
            </w:r>
          </w:p>
        </w:tc>
      </w:tr>
      <w:tr w:rsidR="00190543" w14:paraId="024627D0" w14:textId="77777777">
        <w:tc>
          <w:tcPr>
            <w:tcW w:w="0" w:type="auto"/>
          </w:tcPr>
          <w:p w14:paraId="179185EC" w14:textId="77777777" w:rsidR="00190543" w:rsidRDefault="0061701D">
            <w:pPr>
              <w:pStyle w:val="Compact"/>
            </w:pPr>
            <w:r>
              <w:t>Delayed Timeline (+6 months)</w:t>
            </w:r>
          </w:p>
        </w:tc>
        <w:tc>
          <w:tcPr>
            <w:tcW w:w="0" w:type="auto"/>
          </w:tcPr>
          <w:p w14:paraId="44CB6F8C" w14:textId="77777777" w:rsidR="00190543" w:rsidRDefault="0061701D">
            <w:pPr>
              <w:pStyle w:val="Compact"/>
            </w:pPr>
            <w:r>
              <w:t>350%</w:t>
            </w:r>
          </w:p>
        </w:tc>
        <w:tc>
          <w:tcPr>
            <w:tcW w:w="0" w:type="auto"/>
          </w:tcPr>
          <w:p w14:paraId="4B832C45" w14:textId="77777777" w:rsidR="00190543" w:rsidRDefault="0061701D">
            <w:pPr>
              <w:pStyle w:val="Compact"/>
            </w:pPr>
            <w:r>
              <w:t>2.8 years</w:t>
            </w:r>
          </w:p>
        </w:tc>
      </w:tr>
      <w:tr w:rsidR="00190543" w14:paraId="4969934F" w14:textId="77777777">
        <w:tc>
          <w:tcPr>
            <w:tcW w:w="0" w:type="auto"/>
          </w:tcPr>
          <w:p w14:paraId="58721ABF" w14:textId="77777777" w:rsidR="00190543" w:rsidRDefault="0061701D">
            <w:pPr>
              <w:pStyle w:val="Compact"/>
            </w:pPr>
            <w:r>
              <w:t>Cost Overrun (+20%)</w:t>
            </w:r>
          </w:p>
        </w:tc>
        <w:tc>
          <w:tcPr>
            <w:tcW w:w="0" w:type="auto"/>
          </w:tcPr>
          <w:p w14:paraId="2C78F678" w14:textId="77777777" w:rsidR="00190543" w:rsidRDefault="0061701D">
            <w:pPr>
              <w:pStyle w:val="Compact"/>
            </w:pPr>
            <w:r>
              <w:t>320%</w:t>
            </w:r>
          </w:p>
        </w:tc>
        <w:tc>
          <w:tcPr>
            <w:tcW w:w="0" w:type="auto"/>
          </w:tcPr>
          <w:p w14:paraId="37942559" w14:textId="77777777" w:rsidR="00190543" w:rsidRDefault="0061701D">
            <w:pPr>
              <w:pStyle w:val="Compact"/>
            </w:pPr>
            <w:r>
              <w:t>2.7 years</w:t>
            </w:r>
          </w:p>
        </w:tc>
      </w:tr>
    </w:tbl>
    <w:p w14:paraId="72451E94" w14:textId="77777777" w:rsidR="00190543" w:rsidRDefault="0061701D">
      <w:pPr>
        <w:pStyle w:val="BodyText"/>
      </w:pPr>
      <w:r>
        <w:t xml:space="preserve">Even under conservative assumptions, Project Synapse demonstrates compelling financial returns with a payback period well within the standard </w:t>
      </w:r>
      <w:proofErr w:type="gramStart"/>
      <w:r>
        <w:t>3-5 year</w:t>
      </w:r>
      <w:proofErr w:type="gramEnd"/>
      <w:r>
        <w:t xml:space="preserve"> threshold for strategic investments.</w:t>
      </w:r>
    </w:p>
    <w:p w14:paraId="60B30EA5" w14:textId="77777777" w:rsidR="00190543" w:rsidRDefault="0061701D">
      <w:pPr>
        <w:pStyle w:val="Heading1"/>
        <w:rPr>
          <w:rFonts w:hint="eastAsia"/>
        </w:rPr>
      </w:pPr>
      <w:bookmarkStart w:id="124" w:name="conclusion-recommendation"/>
      <w:bookmarkEnd w:id="112"/>
      <w:bookmarkEnd w:id="123"/>
      <w:r>
        <w:t>9. CONCLUSION &amp; RECOMMENDATION</w:t>
      </w:r>
    </w:p>
    <w:p w14:paraId="5045CBF2" w14:textId="77777777" w:rsidR="00190543" w:rsidRDefault="0061701D">
      <w:pPr>
        <w:pStyle w:val="Heading2"/>
        <w:rPr>
          <w:rFonts w:hint="eastAsia"/>
        </w:rPr>
      </w:pPr>
      <w:bookmarkStart w:id="125" w:name="the-inflection-point-is-now"/>
      <w:r>
        <w:t>The Inflection Point is Now</w:t>
      </w:r>
    </w:p>
    <w:p w14:paraId="20ADF45C" w14:textId="77777777" w:rsidR="00190543" w:rsidRDefault="0061701D">
      <w:pPr>
        <w:pStyle w:val="FirstParagraph"/>
      </w:pPr>
      <w:r>
        <w:t>We stand at a historic convergence of technological capability and strategic necessity. Agentic AI and foundation models have reached a maturity threshold that makes them deployable for complex scientific domains, while our oncology pipeline demands transformative approaches to overcome persistent R&amp;D challenges. This moment represents a rare opportunity to fundamentally reimagine how we discover, develop, and deliver life-saving cancer therapies.</w:t>
      </w:r>
    </w:p>
    <w:p w14:paraId="4C84210C" w14:textId="77777777" w:rsidR="00190543" w:rsidRDefault="0061701D">
      <w:pPr>
        <w:pStyle w:val="BodyText"/>
      </w:pPr>
      <w:r>
        <w:t>Project Synapse is not merely an incremental improvement to our R&amp;D processes—it represents a paradigm shift in how we harness our most valuable assets: our scientific data, our domain expertise, and our organizational knowledge. By creating autonomous AI agents capable of reasoning across complex biomedical information, we can unlock insights hidden in our data, accelerate critical decision points, and ultimately deliver therapies to patients significantly faster.</w:t>
      </w:r>
    </w:p>
    <w:p w14:paraId="03F4A8F9" w14:textId="77777777" w:rsidR="00190543" w:rsidRDefault="0061701D">
      <w:pPr>
        <w:pStyle w:val="Heading2"/>
        <w:rPr>
          <w:rFonts w:hint="eastAsia"/>
        </w:rPr>
      </w:pPr>
      <w:bookmarkStart w:id="126" w:name="the-compelling-case-for-action"/>
      <w:bookmarkEnd w:id="125"/>
      <w:r>
        <w:t>The Compelling Case for Action</w:t>
      </w:r>
    </w:p>
    <w:p w14:paraId="5C03033D" w14:textId="77777777" w:rsidR="00190543" w:rsidRDefault="0061701D">
      <w:pPr>
        <w:pStyle w:val="FirstParagraph"/>
      </w:pPr>
      <w:r>
        <w:t>The business case for Project Synapse is exceptionally strong:</w:t>
      </w:r>
    </w:p>
    <w:p w14:paraId="7AA0307F" w14:textId="77777777" w:rsidR="00190543" w:rsidRDefault="0061701D" w:rsidP="0024209F">
      <w:pPr>
        <w:numPr>
          <w:ilvl w:val="0"/>
          <w:numId w:val="62"/>
        </w:numPr>
      </w:pPr>
      <w:r>
        <w:rPr>
          <w:b/>
          <w:bCs/>
        </w:rPr>
        <w:t>Demonstrated Technical Feasibility:</w:t>
      </w:r>
      <w:r>
        <w:t xml:space="preserve"> The foundational technologies have been proven in adjacent domains, with applications in biomarker discovery, safety prediction, and clinical trial optimization already showing promising results in industry pilots.</w:t>
      </w:r>
    </w:p>
    <w:p w14:paraId="6E716335" w14:textId="77777777" w:rsidR="00190543" w:rsidRDefault="0061701D" w:rsidP="0024209F">
      <w:pPr>
        <w:numPr>
          <w:ilvl w:val="0"/>
          <w:numId w:val="62"/>
        </w:numPr>
      </w:pPr>
      <w:r>
        <w:rPr>
          <w:b/>
          <w:bCs/>
        </w:rPr>
        <w:t>Strong Financial Return:</w:t>
      </w:r>
      <w:r>
        <w:t xml:space="preserve"> With a projected 5-year ROI of 408% and a payback period of approximately 2.5 years, this initiative meets or exceeds standard thresholds for strategic investments. Even under conservative assumptions, the financial case remains compelling.</w:t>
      </w:r>
    </w:p>
    <w:p w14:paraId="0EF7D7D3" w14:textId="77777777" w:rsidR="00190543" w:rsidRDefault="0061701D" w:rsidP="0024209F">
      <w:pPr>
        <w:numPr>
          <w:ilvl w:val="0"/>
          <w:numId w:val="62"/>
        </w:numPr>
      </w:pPr>
      <w:r>
        <w:rPr>
          <w:b/>
          <w:bCs/>
        </w:rPr>
        <w:t>Resource Readiness:</w:t>
      </w:r>
      <w:r>
        <w:t xml:space="preserve"> With our 80-person data science team, we already possess the core capabilities needed for success. The proposed allocation of 50 team members plus targeted specialist additions creates a balanced approach to staffing this high-priority initiative.</w:t>
      </w:r>
    </w:p>
    <w:p w14:paraId="551F7EF6" w14:textId="77777777" w:rsidR="00190543" w:rsidRDefault="0061701D" w:rsidP="0024209F">
      <w:pPr>
        <w:numPr>
          <w:ilvl w:val="0"/>
          <w:numId w:val="62"/>
        </w:numPr>
      </w:pPr>
      <w:r>
        <w:rPr>
          <w:b/>
          <w:bCs/>
        </w:rPr>
        <w:t>Competitive Imperative:</w:t>
      </w:r>
      <w:r>
        <w:t xml:space="preserve"> Major industry players are actively investing in similar capabilities. Early leadership in this space will create accumulating advantages in data, algorithms, and organizational knowledge that will become increasingly difficult for competitors to overcome.</w:t>
      </w:r>
    </w:p>
    <w:p w14:paraId="34567DE2" w14:textId="77777777" w:rsidR="00190543" w:rsidRDefault="0061701D" w:rsidP="0024209F">
      <w:pPr>
        <w:numPr>
          <w:ilvl w:val="0"/>
          <w:numId w:val="62"/>
        </w:numPr>
      </w:pPr>
      <w:r>
        <w:rPr>
          <w:b/>
          <w:bCs/>
        </w:rPr>
        <w:t>Patient Impact:</w:t>
      </w:r>
      <w:r>
        <w:t xml:space="preserve"> Most importantly, success will directly advance our core mission of bringing innovative therapies to patients faster. Each month saved in development represents not just financial value but the immeasurable worth of improved and extended lives.</w:t>
      </w:r>
    </w:p>
    <w:p w14:paraId="75280AC2" w14:textId="77777777" w:rsidR="00190543" w:rsidRDefault="0061701D">
      <w:pPr>
        <w:pStyle w:val="Heading2"/>
        <w:rPr>
          <w:rFonts w:hint="eastAsia"/>
        </w:rPr>
      </w:pPr>
      <w:bookmarkStart w:id="127" w:name="Xfd8821a5503c4d7f550a2aeb3f677f7fba4a509"/>
      <w:bookmarkEnd w:id="126"/>
      <w:r>
        <w:t>Path Forward: Decisive Action with Managed Risk</w:t>
      </w:r>
    </w:p>
    <w:p w14:paraId="1C31B581" w14:textId="77777777" w:rsidR="00190543" w:rsidRDefault="0061701D">
      <w:pPr>
        <w:pStyle w:val="FirstParagraph"/>
      </w:pPr>
      <w:r>
        <w:t>While ambitious, Project Synapse employs a pragmatic approach that balances innovation with appropriate risk management. The phased implementation strategy—delivering an MVP by October 2025, achieving full rollout by year-end, and realizing measurable value by mid-2026—creates clear checkpoints to evaluate progress and adjust course as needed.</w:t>
      </w:r>
    </w:p>
    <w:p w14:paraId="3A0CE776" w14:textId="77777777" w:rsidR="00190543" w:rsidRDefault="0061701D">
      <w:pPr>
        <w:pStyle w:val="BodyText"/>
      </w:pPr>
      <w:r>
        <w:t>The “startup within a company” model provides the agility essential for success while leveraging enterprise strengths in data assets, domain expertise, and infrastructure. Our comprehensive risk mitigation strategy addresses potential challenges from data quality to regulatory acceptance, creating a resilient framework for implementation.</w:t>
      </w:r>
    </w:p>
    <w:p w14:paraId="1C186C4A" w14:textId="77777777" w:rsidR="00190543" w:rsidRDefault="0061701D">
      <w:pPr>
        <w:pStyle w:val="Heading2"/>
        <w:rPr>
          <w:rFonts w:hint="eastAsia"/>
        </w:rPr>
      </w:pPr>
      <w:bookmarkStart w:id="128" w:name="recommendation"/>
      <w:bookmarkEnd w:id="127"/>
      <w:r>
        <w:t>Recommendation</w:t>
      </w:r>
    </w:p>
    <w:p w14:paraId="6FFF253A" w14:textId="77777777" w:rsidR="00190543" w:rsidRDefault="0061701D">
      <w:pPr>
        <w:pStyle w:val="FirstParagraph"/>
      </w:pPr>
      <w:r>
        <w:t>Based on the comprehensive analysis presented in this business case, we strongly recommend full approval and funding for Project Synapse. Specifically, we recommend:</w:t>
      </w:r>
    </w:p>
    <w:p w14:paraId="2A4413D0" w14:textId="77777777" w:rsidR="00190543" w:rsidRDefault="0061701D" w:rsidP="0024209F">
      <w:pPr>
        <w:numPr>
          <w:ilvl w:val="0"/>
          <w:numId w:val="63"/>
        </w:numPr>
      </w:pPr>
      <w:r>
        <w:rPr>
          <w:b/>
          <w:bCs/>
        </w:rPr>
        <w:t>Immediate Allocation of Resources:</w:t>
      </w:r>
      <w:r>
        <w:t xml:space="preserve"> Approve the dedicated team structure of 50 existing team members and budget for 10-12 specialist hires to begin implementation in Q2 2025.</w:t>
      </w:r>
    </w:p>
    <w:p w14:paraId="10B8E211" w14:textId="77777777" w:rsidR="00190543" w:rsidRDefault="0061701D" w:rsidP="0024209F">
      <w:pPr>
        <w:numPr>
          <w:ilvl w:val="0"/>
          <w:numId w:val="63"/>
        </w:numPr>
      </w:pPr>
      <w:r>
        <w:rPr>
          <w:b/>
          <w:bCs/>
        </w:rPr>
        <w:t>Three-Year Investment Commitment:</w:t>
      </w:r>
      <w:r>
        <w:t xml:space="preserve"> Approve the three-year investment plan totaling $34.2M to ensure continuity through the full realization of value.</w:t>
      </w:r>
    </w:p>
    <w:p w14:paraId="1FC54EF0" w14:textId="77777777" w:rsidR="00190543" w:rsidRDefault="0061701D" w:rsidP="0024209F">
      <w:pPr>
        <w:numPr>
          <w:ilvl w:val="0"/>
          <w:numId w:val="63"/>
        </w:numPr>
      </w:pPr>
      <w:r>
        <w:rPr>
          <w:b/>
          <w:bCs/>
        </w:rPr>
        <w:t>Executive Sponsorship:</w:t>
      </w:r>
      <w:r>
        <w:t xml:space="preserve"> Designate a senior executive sponsor to champion the initiative and help navigate enterprise interfaces.</w:t>
      </w:r>
    </w:p>
    <w:p w14:paraId="6F721FD5" w14:textId="77777777" w:rsidR="00190543" w:rsidRDefault="0061701D" w:rsidP="0024209F">
      <w:pPr>
        <w:numPr>
          <w:ilvl w:val="0"/>
          <w:numId w:val="63"/>
        </w:numPr>
      </w:pPr>
      <w:r>
        <w:rPr>
          <w:b/>
          <w:bCs/>
        </w:rPr>
        <w:t>Agile Governance Framework:</w:t>
      </w:r>
      <w:r>
        <w:t xml:space="preserve"> Approve the streamlined governance model that balances speed with appropriate controls, including quarterly executive reviews.</w:t>
      </w:r>
    </w:p>
    <w:p w14:paraId="083C15A2" w14:textId="77777777" w:rsidR="00190543" w:rsidRDefault="0061701D">
      <w:pPr>
        <w:pStyle w:val="FirstParagraph"/>
      </w:pPr>
      <w:r>
        <w:t xml:space="preserve">The time for action is now. By approving Project Synapse, we </w:t>
      </w:r>
      <w:proofErr w:type="gramStart"/>
      <w:r>
        <w:t>have the opportunity to</w:t>
      </w:r>
      <w:proofErr w:type="gramEnd"/>
      <w:r>
        <w:t>:</w:t>
      </w:r>
    </w:p>
    <w:p w14:paraId="0416A6DF" w14:textId="77777777" w:rsidR="00190543" w:rsidRDefault="0061701D" w:rsidP="0024209F">
      <w:pPr>
        <w:pStyle w:val="Compact"/>
        <w:numPr>
          <w:ilvl w:val="0"/>
          <w:numId w:val="64"/>
        </w:numPr>
      </w:pPr>
      <w:r>
        <w:t>Transform our development paradigm for oncology assets</w:t>
      </w:r>
    </w:p>
    <w:p w14:paraId="740C6345" w14:textId="77777777" w:rsidR="00190543" w:rsidRDefault="0061701D" w:rsidP="0024209F">
      <w:pPr>
        <w:pStyle w:val="Compact"/>
        <w:numPr>
          <w:ilvl w:val="0"/>
          <w:numId w:val="64"/>
        </w:numPr>
      </w:pPr>
      <w:r>
        <w:t>Create sustainable competitive advantage through AI leadership</w:t>
      </w:r>
    </w:p>
    <w:p w14:paraId="1A4938FE" w14:textId="77777777" w:rsidR="00190543" w:rsidRDefault="0061701D" w:rsidP="0024209F">
      <w:pPr>
        <w:pStyle w:val="Compact"/>
        <w:numPr>
          <w:ilvl w:val="0"/>
          <w:numId w:val="64"/>
        </w:numPr>
      </w:pPr>
      <w:r>
        <w:t>Deliver on our promise to patients more effectively than ever before</w:t>
      </w:r>
    </w:p>
    <w:p w14:paraId="061C238C" w14:textId="77777777" w:rsidR="00190543" w:rsidRDefault="0061701D">
      <w:pPr>
        <w:pStyle w:val="FirstParagraph"/>
      </w:pPr>
      <w:r>
        <w:t>We have the team, we have the expertise, and we have the strategic imperative. Project Synapse represents our commitment to embracing the future of drug development—one where human innovation and artificial intelligence combine to overcome cancer’s most difficult challenges. Let us move forward with this transformative initiative and lead our industry into a new era of oncology innovation.</w:t>
      </w:r>
      <w:bookmarkEnd w:id="124"/>
      <w:bookmarkEnd w:id="128"/>
    </w:p>
    <w:sectPr w:rsidR="00190543">
      <w:footnotePr>
        <w:numRestart w:val="eachSect"/>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rtzi, Ronen" w:date="2025-03-29T12:06:00Z" w:initials="AR">
    <w:p w14:paraId="33BD7172" w14:textId="4CB4E5DC" w:rsidR="005F59A5" w:rsidRDefault="005F59A5">
      <w:r>
        <w:annotationRef/>
      </w:r>
      <w:r w:rsidRPr="30A00722">
        <w:t xml:space="preserve">Unless we are leaving this to others do to I do think that we need to address not the AI driven novelty of scientific discovery rather deliver an orchestrated novel man machine collaboration to accelerate scientific process including identify opportunities , drive discoveries to decision points to address fail / pass a max speed. </w:t>
      </w:r>
    </w:p>
    <w:p w14:paraId="3689E22D" w14:textId="063782D1" w:rsidR="005F59A5" w:rsidRDefault="005F59A5"/>
    <w:p w14:paraId="353D8DAB" w14:textId="39A724F9" w:rsidR="005F59A5" w:rsidRDefault="005F59A5">
      <w:r w:rsidRPr="63BB7677">
        <w:t xml:space="preserve">we will address process efficiency and effectiveness and will  provide a framework that is dynamic enough to explore and use innovation at the speed it is available. </w:t>
      </w:r>
    </w:p>
  </w:comment>
  <w:comment w:id="6" w:author="Artzi, Ronen" w:date="2025-03-29T12:07:00Z" w:initials="AR">
    <w:p w14:paraId="70FB7481" w14:textId="3F3E3616" w:rsidR="00704BD4" w:rsidRDefault="00704BD4">
      <w:pPr>
        <w:pStyle w:val="CommentText"/>
      </w:pPr>
      <w:r>
        <w:rPr>
          <w:rStyle w:val="CommentReference"/>
        </w:rPr>
        <w:annotationRef/>
      </w:r>
      <w:r w:rsidRPr="5302C0AD">
        <w:t xml:space="preserve">+ critique and self improved  - this feedback look add to speed  and quality . </w:t>
      </w:r>
    </w:p>
  </w:comment>
  <w:comment w:id="8" w:author="Maniatis, Lefteris" w:date="2025-03-30T16:45:00Z" w:initials="ML">
    <w:p w14:paraId="1235654B" w14:textId="2F5E38AB" w:rsidR="0093549F" w:rsidRDefault="0093549F">
      <w:pPr>
        <w:pStyle w:val="CommentText"/>
      </w:pPr>
      <w:r>
        <w:rPr>
          <w:rStyle w:val="CommentReference"/>
        </w:rPr>
        <w:annotationRef/>
      </w:r>
      <w:r w:rsidRPr="60166859">
        <w:t>Are we missing the generation of the relevant toolboxes (beyond agents?) - e.g., benchmarked ML model for outcome prediction, feature selection models (e.g, PCA), mechanistical models etc</w:t>
      </w:r>
    </w:p>
  </w:comment>
  <w:comment w:id="9" w:author="Artzi, Ronen" w:date="2025-03-31T15:12:00Z" w:initials="AR">
    <w:p w14:paraId="3D138946" w14:textId="25817546" w:rsidR="003F31D4" w:rsidRDefault="003F31D4">
      <w:pPr>
        <w:pStyle w:val="CommentText"/>
      </w:pPr>
      <w:r>
        <w:rPr>
          <w:rStyle w:val="CommentReference"/>
        </w:rPr>
        <w:annotationRef/>
      </w:r>
      <w:r w:rsidRPr="14A63868">
        <w:t xml:space="preserve">agree we need to generate or crowdsource tools from the tech / pharma / scientific communities  </w:t>
      </w:r>
    </w:p>
  </w:comment>
  <w:comment w:id="10" w:author="Artzi, Ronen" w:date="2025-03-29T12:09:00Z" w:initials="AR">
    <w:p w14:paraId="41D5489F" w14:textId="026CEB53" w:rsidR="00704BD4" w:rsidRDefault="00704BD4">
      <w:pPr>
        <w:pStyle w:val="CommentText"/>
      </w:pPr>
      <w:r>
        <w:rPr>
          <w:rStyle w:val="CommentReference"/>
        </w:rPr>
        <w:annotationRef/>
      </w:r>
      <w:r w:rsidRPr="3958BB17">
        <w:t xml:space="preserve">Interaction , this is not a silo handoff and toss over the wall rather collaborative experience ( some is fully automated some is distribution of labor based on expertise )  </w:t>
      </w:r>
    </w:p>
  </w:comment>
  <w:comment w:id="11" w:author="Artzi, Ronen" w:date="2025-03-29T12:10:00Z" w:initials="AR">
    <w:p w14:paraId="15190958" w14:textId="7A28DD2F" w:rsidR="00704BD4" w:rsidRDefault="00704BD4">
      <w:pPr>
        <w:pStyle w:val="CommentText"/>
      </w:pPr>
      <w:r>
        <w:rPr>
          <w:rStyle w:val="CommentReference"/>
        </w:rPr>
        <w:annotationRef/>
      </w:r>
      <w:r w:rsidRPr="6B79F587">
        <w:t xml:space="preserve">In addition - AI will also propose opportunities and hypothesis to be considered and assessed </w:t>
      </w:r>
    </w:p>
  </w:comment>
  <w:comment w:id="13" w:author="Artzi, Ronen" w:date="2025-03-29T12:13:00Z" w:initials="AR">
    <w:p w14:paraId="104E8366" w14:textId="1AB1D532" w:rsidR="00704BD4" w:rsidRDefault="00704BD4">
      <w:pPr>
        <w:pStyle w:val="CommentText"/>
      </w:pPr>
      <w:r>
        <w:rPr>
          <w:rStyle w:val="CommentReference"/>
        </w:rPr>
        <w:annotationRef/>
      </w:r>
      <w:r w:rsidRPr="5929533E">
        <w:t>Missing Focus and goal oriented business/system/tech -- every step need to be toward a positive progress toward a goal.  ( Failr fast is also positive :) )</w:t>
      </w:r>
    </w:p>
  </w:comment>
  <w:comment w:id="14" w:author="Artzi, Ronen" w:date="2025-03-29T12:15:00Z" w:initials="AR">
    <w:p w14:paraId="0656D45D" w14:textId="22611E69" w:rsidR="00704BD4" w:rsidRDefault="00704BD4">
      <w:pPr>
        <w:pStyle w:val="CommentText"/>
      </w:pPr>
      <w:r>
        <w:rPr>
          <w:rStyle w:val="CommentReference"/>
        </w:rPr>
        <w:annotationRef/>
      </w:r>
      <w:r w:rsidRPr="2909041E">
        <w:t xml:space="preserve">We have also proven record in adopting and rapidly changing our tech , processes and capabilities to gain value at speed  ( @JJ between us we had demonstrated that ion technology and vendor partnering you might want to mention if helps ) </w:t>
      </w:r>
    </w:p>
    <w:p w14:paraId="44E99BC0" w14:textId="53123834" w:rsidR="00704BD4" w:rsidRDefault="00704BD4">
      <w:pPr>
        <w:pStyle w:val="CommentText"/>
      </w:pPr>
    </w:p>
  </w:comment>
  <w:comment w:id="19" w:author="Artzi, Ronen" w:date="2025-03-29T12:20:00Z" w:initials="AR">
    <w:p w14:paraId="67D9E3E8" w14:textId="5F2298E3" w:rsidR="00704BD4" w:rsidRDefault="00704BD4">
      <w:pPr>
        <w:pStyle w:val="CommentText"/>
      </w:pPr>
      <w:r>
        <w:rPr>
          <w:rStyle w:val="CommentReference"/>
        </w:rPr>
        <w:annotationRef/>
      </w:r>
      <w:r w:rsidRPr="38F2BE2C">
        <w:t xml:space="preserve">I would add Inefficient decision/scientific flow across teams and decision gateways - itis a combination of scientists spending time on less valuable tasks and decision queues that are adding to the delay </w:t>
      </w:r>
    </w:p>
    <w:p w14:paraId="0F57CA1A" w14:textId="700F7A46" w:rsidR="00704BD4" w:rsidRDefault="00704BD4">
      <w:pPr>
        <w:pStyle w:val="CommentText"/>
      </w:pPr>
    </w:p>
  </w:comment>
  <w:comment w:id="25" w:author="Artzi, Ronen" w:date="2025-03-29T12:31:00Z" w:initials="AR">
    <w:p w14:paraId="5000F0BF" w14:textId="39E5F89D" w:rsidR="00704BD4" w:rsidRDefault="00704BD4">
      <w:pPr>
        <w:pStyle w:val="CommentText"/>
      </w:pPr>
      <w:r>
        <w:rPr>
          <w:rStyle w:val="CommentReference"/>
        </w:rPr>
        <w:annotationRef/>
      </w:r>
      <w:r w:rsidRPr="2A556094">
        <w:t xml:space="preserve">All is good but we need to disrupt and deliver none statics live streams of goals drivent meshes.  we need to be able to self assembled  / goals driven collection , assembles and transformation at speed </w:t>
      </w:r>
    </w:p>
    <w:p w14:paraId="1A45056A" w14:textId="0DC26340" w:rsidR="00704BD4" w:rsidRDefault="00704BD4">
      <w:pPr>
        <w:pStyle w:val="CommentText"/>
      </w:pPr>
    </w:p>
    <w:p w14:paraId="02ECC45D" w14:textId="2D13E695" w:rsidR="00704BD4" w:rsidRDefault="00704BD4">
      <w:pPr>
        <w:pStyle w:val="CommentText"/>
      </w:pPr>
      <w:r w:rsidRPr="56AE4339">
        <w:t xml:space="preserve">Data avaialble where , when and the shape needed. </w:t>
      </w:r>
    </w:p>
  </w:comment>
  <w:comment w:id="26" w:author="Maniatis, Lefteris" w:date="2025-03-30T16:48:00Z" w:initials="ML">
    <w:p w14:paraId="7FA11DED" w14:textId="59F842C1" w:rsidR="00011B58" w:rsidRDefault="00011B58">
      <w:pPr>
        <w:pStyle w:val="CommentText"/>
      </w:pPr>
      <w:r>
        <w:rPr>
          <w:rStyle w:val="CommentReference"/>
        </w:rPr>
        <w:annotationRef/>
      </w:r>
      <w:r w:rsidRPr="4F17A7FF">
        <w:t xml:space="preserve">I think we should add one more bullet around external / 3rd party data - for example TCGA, ext. RWE datasets, data that we might need to get from patient registries or academic collaborations etc </w:t>
      </w:r>
    </w:p>
  </w:comment>
  <w:comment w:id="27" w:author="Artzi, Ronen" w:date="2025-03-29T12:23:00Z" w:initials="AR">
    <w:p w14:paraId="5BF8DCAC" w14:textId="4C6FB751" w:rsidR="00704BD4" w:rsidRDefault="00704BD4">
      <w:pPr>
        <w:pStyle w:val="CommentText"/>
      </w:pPr>
      <w:r>
        <w:rPr>
          <w:rStyle w:val="CommentReference"/>
        </w:rPr>
        <w:annotationRef/>
      </w:r>
      <w:r w:rsidRPr="54FF7016">
        <w:t xml:space="preserve">Add reproducible :-) </w:t>
      </w:r>
    </w:p>
    <w:p w14:paraId="3D91A8C4" w14:textId="5C40649F" w:rsidR="00704BD4" w:rsidRDefault="00704BD4">
      <w:pPr>
        <w:pStyle w:val="CommentText"/>
      </w:pPr>
    </w:p>
    <w:p w14:paraId="09B9DBC5" w14:textId="7E529BE8" w:rsidR="00704BD4" w:rsidRDefault="00704BD4">
      <w:pPr>
        <w:pStyle w:val="CommentText"/>
      </w:pPr>
      <w:r w:rsidRPr="49A3E882">
        <w:t>I miss the data available where , when and in the context needed the availability gateway ( on decision and provisioning is to be disrupted as well with the below tech/layers)</w:t>
      </w:r>
    </w:p>
  </w:comment>
  <w:comment w:id="29" w:author="Artzi, Ronen" w:date="2025-03-29T12:29:00Z" w:initials="AR">
    <w:p w14:paraId="2A345460" w14:textId="10E12449" w:rsidR="00704BD4" w:rsidRDefault="00704BD4">
      <w:pPr>
        <w:pStyle w:val="CommentText"/>
      </w:pPr>
      <w:r>
        <w:rPr>
          <w:rStyle w:val="CommentReference"/>
        </w:rPr>
        <w:annotationRef/>
      </w:r>
      <w:r w:rsidRPr="290C33CB">
        <w:t xml:space="preserve">might be in the weeds but we will live or die by our ability to plug / play / experiment and evaluated  models and partnerships at the speed they are introduced - so both mindset , architecture and governance process will make the Oncology Model Garden  flourish </w:t>
      </w:r>
    </w:p>
  </w:comment>
  <w:comment w:id="30" w:author="Artzi, Ronen" w:date="2025-03-29T12:27:00Z" w:initials="AR">
    <w:p w14:paraId="03BF99E8" w14:textId="3B564CFF" w:rsidR="00704BD4" w:rsidRDefault="00704BD4">
      <w:pPr>
        <w:pStyle w:val="CommentText"/>
      </w:pPr>
      <w:r>
        <w:rPr>
          <w:rStyle w:val="CommentReference"/>
        </w:rPr>
        <w:annotationRef/>
      </w:r>
      <w:r w:rsidRPr="3A5ED51C">
        <w:t xml:space="preserve">Minor : possibly RAG is understood by people today but it is already being looked with ther tech / concept -- call it On demand Context Augment technologies    </w:t>
      </w:r>
    </w:p>
  </w:comment>
  <w:comment w:id="32" w:author="Artzi, Ronen" w:date="2025-03-29T12:36:00Z" w:initials="AR">
    <w:p w14:paraId="2C3285B1" w14:textId="3C9DBC2F" w:rsidR="00704BD4" w:rsidRDefault="00704BD4">
      <w:pPr>
        <w:pStyle w:val="CommentText"/>
      </w:pPr>
      <w:r>
        <w:rPr>
          <w:rStyle w:val="CommentReference"/>
        </w:rPr>
        <w:annotationRef/>
      </w:r>
      <w:r w:rsidRPr="7E508622">
        <w:t xml:space="preserve">I think there is something to add about our approach to scale the number ,quality and availability of agents , we need to work in a way the universe agents if for us to choose , evaluate and plug into our frame work -- the way we harvest AZ's and the scientific community and ability to add those at speed of discovery will give us advantages. </w:t>
      </w:r>
    </w:p>
    <w:p w14:paraId="49872326" w14:textId="45899111" w:rsidR="00704BD4" w:rsidRDefault="00704BD4">
      <w:pPr>
        <w:pStyle w:val="CommentText"/>
      </w:pPr>
    </w:p>
    <w:p w14:paraId="4EDAC13F" w14:textId="6383F04F" w:rsidR="00704BD4" w:rsidRDefault="00704BD4">
      <w:pPr>
        <w:pStyle w:val="CommentText"/>
      </w:pPr>
      <w:r w:rsidRPr="7CFA74A3">
        <w:t xml:space="preserve">For every functional agent we need to think of critique / evaluation  capability so the results are top notch quality. </w:t>
      </w:r>
    </w:p>
  </w:comment>
  <w:comment w:id="33" w:author="Artzi, Ronen" w:date="2025-03-29T12:37:00Z" w:initials="AR">
    <w:p w14:paraId="56D43E1E" w14:textId="4E94AC22" w:rsidR="00704BD4" w:rsidRDefault="00704BD4">
      <w:pPr>
        <w:pStyle w:val="CommentText"/>
      </w:pPr>
      <w:r>
        <w:rPr>
          <w:rStyle w:val="CommentReference"/>
        </w:rPr>
        <w:annotationRef/>
      </w:r>
      <w:r w:rsidRPr="70F91D57">
        <w:t>btw our architecture will be built in a way it connects to other dependent downstream and upstream as no one framework is top dog .. is is an orchestrated world</w:t>
      </w:r>
    </w:p>
    <w:p w14:paraId="3432A979" w14:textId="46EAE1C7" w:rsidR="00704BD4" w:rsidRDefault="00704BD4">
      <w:pPr>
        <w:pStyle w:val="CommentText"/>
      </w:pPr>
      <w:r w:rsidRPr="76BB7479">
        <w:t xml:space="preserve"> </w:t>
      </w:r>
    </w:p>
  </w:comment>
  <w:comment w:id="34" w:author="Maniatis, Lefteris" w:date="2025-03-30T16:53:00Z" w:initials="ML">
    <w:p w14:paraId="2BD4F855" w14:textId="41401974" w:rsidR="00011B58" w:rsidRDefault="00011B58">
      <w:pPr>
        <w:pStyle w:val="CommentText"/>
      </w:pPr>
      <w:r>
        <w:rPr>
          <w:rStyle w:val="CommentReference"/>
        </w:rPr>
        <w:annotationRef/>
      </w:r>
      <w:r w:rsidRPr="675DE7C8">
        <w:t>Are we missing also a critiquing agent? That will in a way be able to call out inconsistencies or deviation from the other agents?</w:t>
      </w:r>
    </w:p>
  </w:comment>
  <w:comment w:id="35" w:author="Artzi, Ronen" w:date="2025-03-31T15:16:00Z" w:initials="AR">
    <w:p w14:paraId="56C057DB" w14:textId="308587B7" w:rsidR="00E64EF6" w:rsidRDefault="00E64EF6">
      <w:pPr>
        <w:pStyle w:val="CommentText"/>
      </w:pPr>
      <w:r>
        <w:rPr>
          <w:rStyle w:val="CommentReference"/>
        </w:rPr>
        <w:annotationRef/>
      </w:r>
      <w:r w:rsidRPr="0A6104D2">
        <w:t xml:space="preserve">YES !! we are missing various general and specific focused agents - critiquing is key for self improving / learning / improve focus and quality.  we probably will not get into an exhaustive list if agents and tools but critiquing is a key concept with adding </w:t>
      </w:r>
    </w:p>
  </w:comment>
  <w:comment w:id="40" w:author="Artzi, Ronen" w:date="2025-03-29T12:39:00Z" w:initials="AR">
    <w:p w14:paraId="02C2E204" w14:textId="70EF8D90" w:rsidR="00704BD4" w:rsidRDefault="00704BD4">
      <w:pPr>
        <w:pStyle w:val="CommentText"/>
      </w:pPr>
      <w:r>
        <w:rPr>
          <w:rStyle w:val="CommentReference"/>
        </w:rPr>
        <w:annotationRef/>
      </w:r>
      <w:r w:rsidRPr="7F7BC8D6">
        <w:t xml:space="preserve">we will try to Agentify some of our best scientists so we can scale our system by mimic/ learn , scale their experiences as needed. </w:t>
      </w:r>
    </w:p>
  </w:comment>
  <w:comment w:id="41" w:author="Artzi, Ronen" w:date="2025-03-29T12:41:00Z" w:initials="AR">
    <w:p w14:paraId="6DC26384" w14:textId="3A418872" w:rsidR="00704BD4" w:rsidRDefault="00704BD4">
      <w:pPr>
        <w:pStyle w:val="CommentText"/>
      </w:pPr>
      <w:r>
        <w:rPr>
          <w:rStyle w:val="CommentReference"/>
        </w:rPr>
        <w:annotationRef/>
      </w:r>
      <w:r w:rsidRPr="70EB1FFD">
        <w:t xml:space="preserve">this goes both way human critique agent work and vice versa - for better constructive quality up goal. </w:t>
      </w:r>
    </w:p>
  </w:comment>
  <w:comment w:id="43" w:author="Artzi, Ronen" w:date="2025-03-29T12:42:00Z" w:initials="AR">
    <w:p w14:paraId="48D3245F" w14:textId="5A178535" w:rsidR="00704BD4" w:rsidRDefault="00704BD4">
      <w:pPr>
        <w:pStyle w:val="CommentText"/>
      </w:pPr>
      <w:r>
        <w:rPr>
          <w:rStyle w:val="CommentReference"/>
        </w:rPr>
        <w:annotationRef/>
      </w:r>
      <w:r w:rsidRPr="7A5EB5A7">
        <w:t xml:space="preserve">shouldn't we go up the chain - exec , decision makers should be able to ask questions and get answers  - we should not have it silited to limited personas ? </w:t>
      </w:r>
    </w:p>
  </w:comment>
  <w:comment w:id="44" w:author="Maniatis, Lefteris" w:date="2025-03-30T16:58:00Z" w:initials="ML">
    <w:p w14:paraId="6ED2FF41" w14:textId="0B2D2C1C" w:rsidR="00011B58" w:rsidRDefault="00011B58">
      <w:pPr>
        <w:pStyle w:val="CommentText"/>
      </w:pPr>
      <w:r>
        <w:rPr>
          <w:rStyle w:val="CommentReference"/>
        </w:rPr>
        <w:annotationRef/>
      </w:r>
      <w:r w:rsidRPr="3ED057B5">
        <w:t xml:space="preserve">Would add one more group - Agent Toolboxes (?) - or sth like this </w:t>
      </w:r>
    </w:p>
    <w:p w14:paraId="6395490D" w14:textId="604A4B53" w:rsidR="00011B58" w:rsidRDefault="00011B58">
      <w:pPr>
        <w:pStyle w:val="CommentText"/>
      </w:pPr>
      <w:r w:rsidRPr="3B9A0D41">
        <w:t xml:space="preserve">Potential segments: Predictive ML models (NN, Bayesian, GBMs etc) ; Feature selection models (PCA etc) ; Mechanistical model </w:t>
      </w:r>
    </w:p>
  </w:comment>
  <w:comment w:id="46" w:author="Maniatis, Lefteris" w:date="2025-03-30T16:56:00Z" w:initials="ML">
    <w:p w14:paraId="6019CCBF" w14:textId="103F7E7D" w:rsidR="00011B58" w:rsidRDefault="00011B58">
      <w:pPr>
        <w:pStyle w:val="CommentText"/>
      </w:pPr>
      <w:r>
        <w:rPr>
          <w:rStyle w:val="CommentReference"/>
        </w:rPr>
        <w:annotationRef/>
      </w:r>
      <w:r w:rsidRPr="6122D5BA">
        <w:t xml:space="preserve">Minor point could we link this clearer to the above 5 (4 + Agent toolboxes) - e.g., Intelligence layer (FM + AGents) </w:t>
      </w:r>
    </w:p>
  </w:comment>
  <w:comment w:id="47" w:author="Artzi, Ronen" w:date="2025-03-29T12:47:00Z" w:initials="AR">
    <w:p w14:paraId="7CE8E763" w14:textId="36BFF25B" w:rsidR="00704BD4" w:rsidRDefault="00704BD4">
      <w:pPr>
        <w:pStyle w:val="CommentText"/>
      </w:pPr>
      <w:r>
        <w:rPr>
          <w:rStyle w:val="CommentReference"/>
        </w:rPr>
        <w:annotationRef/>
      </w:r>
      <w:r w:rsidRPr="4D6867EF">
        <w:t xml:space="preserve">for me there is a cross cutting integration layer / Architecture that allows you to add ( plug in  ) at any of the other layers as need grow and provide unanticipated opportunities if combined differently    so API / Integration points at every layer. </w:t>
      </w:r>
    </w:p>
  </w:comment>
  <w:comment w:id="52" w:author="Artzi, Ronen" w:date="2025-03-29T12:48:00Z" w:initials="AR">
    <w:p w14:paraId="7FA6B4BB" w14:textId="4960F7CA" w:rsidR="00704BD4" w:rsidRDefault="00704BD4">
      <w:pPr>
        <w:pStyle w:val="CommentText"/>
      </w:pPr>
      <w:r>
        <w:rPr>
          <w:rStyle w:val="CommentReference"/>
        </w:rPr>
        <w:annotationRef/>
      </w:r>
      <w:r w:rsidRPr="3718EB5D">
        <w:t xml:space="preserve">Agents will become part of the work flow ( to accelerate and elevate quality of Requirements and process generation and evaluations.  Tests , Documentations  ....  it will be a hybrid man/machine value factory </w:t>
      </w:r>
    </w:p>
  </w:comment>
  <w:comment w:id="53" w:author="Artzi, Ronen" w:date="2025-03-29T12:50:00Z" w:initials="AR">
    <w:p w14:paraId="675004D3" w14:textId="5A79BEAE" w:rsidR="00704BD4" w:rsidRDefault="00704BD4">
      <w:pPr>
        <w:pStyle w:val="CommentText"/>
      </w:pPr>
      <w:r>
        <w:rPr>
          <w:rStyle w:val="CommentReference"/>
        </w:rPr>
        <w:annotationRef/>
      </w:r>
      <w:r w:rsidRPr="6869A32B">
        <w:t>key operating principles - focused , pragmatic freedom to experiments  - we apply conscious  decisions that are value biased toward architecture, technologies and delivery</w:t>
      </w:r>
    </w:p>
    <w:p w14:paraId="74267FA4" w14:textId="35BC19ED" w:rsidR="00704BD4" w:rsidRDefault="00704BD4">
      <w:pPr>
        <w:pStyle w:val="CommentText"/>
      </w:pPr>
    </w:p>
    <w:p w14:paraId="56E23E8A" w14:textId="14E31BE0" w:rsidR="00704BD4" w:rsidRDefault="00704BD4">
      <w:pPr>
        <w:pStyle w:val="CommentText"/>
      </w:pPr>
      <w:r w:rsidRPr="71A5A1B2">
        <w:t>We cannot afford to stagnate and not recognize changes we need to adopt or pivot toward</w:t>
      </w:r>
    </w:p>
  </w:comment>
  <w:comment w:id="74" w:author="Artzi, Ronen" w:date="2025-03-29T12:59:00Z" w:initials="AR">
    <w:p w14:paraId="1C084D95" w14:textId="5A892DE5" w:rsidR="00704BD4" w:rsidRDefault="00704BD4">
      <w:pPr>
        <w:pStyle w:val="CommentText"/>
      </w:pPr>
      <w:r>
        <w:rPr>
          <w:rStyle w:val="CommentReference"/>
        </w:rPr>
        <w:annotationRef/>
      </w:r>
      <w:r w:rsidRPr="36A6252E">
        <w:t xml:space="preserve">not sure if we can quantify this L: </w:t>
      </w:r>
    </w:p>
    <w:p w14:paraId="6EF0E84E" w14:textId="08A89A67" w:rsidR="00704BD4" w:rsidRDefault="00704BD4">
      <w:pPr>
        <w:pStyle w:val="CommentText"/>
      </w:pPr>
    </w:p>
    <w:p w14:paraId="2D0D4332" w14:textId="498CC283" w:rsidR="00704BD4" w:rsidRDefault="00704BD4">
      <w:pPr>
        <w:pStyle w:val="CommentText"/>
      </w:pPr>
      <w:r w:rsidRPr="1D8F4C84">
        <w:t>if do things right plug in thinking as part of the process Agents/Processes will make our environment Audit / Quality ready as part of the process - we are automating not at the end but rather through the process .. this is right for tech / science processed ..</w:t>
      </w:r>
    </w:p>
    <w:p w14:paraId="0942A381" w14:textId="50547E14" w:rsidR="00704BD4" w:rsidRDefault="00704BD4">
      <w:pPr>
        <w:pStyle w:val="CommentText"/>
      </w:pPr>
    </w:p>
  </w:comment>
  <w:comment w:id="78" w:author="Artzi, Ronen" w:date="2025-03-29T13:13:00Z" w:initials="AR">
    <w:p w14:paraId="1539CA50" w14:textId="659368A9" w:rsidR="00704BD4" w:rsidRDefault="00704BD4">
      <w:pPr>
        <w:pStyle w:val="CommentText"/>
      </w:pPr>
      <w:r>
        <w:rPr>
          <w:rStyle w:val="CommentReference"/>
        </w:rPr>
        <w:annotationRef/>
      </w:r>
      <w:r w:rsidRPr="77CC7AB7">
        <w:t>for open discussion</w:t>
      </w:r>
    </w:p>
    <w:p w14:paraId="3BFA3982" w14:textId="603DD7AD" w:rsidR="00704BD4" w:rsidRDefault="00704BD4">
      <w:pPr>
        <w:pStyle w:val="CommentText"/>
      </w:pPr>
    </w:p>
    <w:p w14:paraId="63A4C544" w14:textId="25960E2F" w:rsidR="00704BD4" w:rsidRDefault="00704BD4">
      <w:pPr>
        <w:pStyle w:val="CommentText"/>
      </w:pPr>
      <w:r w:rsidRPr="243A2D28">
        <w:t xml:space="preserve">some thoughts : </w:t>
      </w:r>
    </w:p>
    <w:p w14:paraId="6D19FAF8" w14:textId="2CFF8E34" w:rsidR="00704BD4" w:rsidRDefault="00704BD4">
      <w:pPr>
        <w:pStyle w:val="CommentText"/>
      </w:pPr>
      <w:r w:rsidRPr="316DC5CA">
        <w:t>- Manus team is about ~10 people IMHO</w:t>
      </w:r>
    </w:p>
    <w:p w14:paraId="5F2AAB27" w14:textId="35B6F871" w:rsidR="00704BD4" w:rsidRDefault="00704BD4">
      <w:pPr>
        <w:pStyle w:val="CommentText"/>
      </w:pPr>
      <w:r w:rsidRPr="060808C4">
        <w:t xml:space="preserve">- our ambitions is much bigger but we need to show how the rest of the  50+ people being distributed </w:t>
      </w:r>
    </w:p>
    <w:p w14:paraId="7637307D" w14:textId="0A126EC7" w:rsidR="00704BD4" w:rsidRDefault="00704BD4">
      <w:pPr>
        <w:pStyle w:val="CommentText"/>
      </w:pPr>
    </w:p>
    <w:p w14:paraId="6E04BBB3" w14:textId="42EDE201" w:rsidR="00704BD4" w:rsidRDefault="00704BD4">
      <w:pPr>
        <w:pStyle w:val="CommentText"/>
      </w:pPr>
      <w:r w:rsidRPr="049F3088">
        <w:t xml:space="preserve">The AI layer  need to run IMHO as a potential decoupled startup (15-20 people ) with eng , infrastructure and research  arms ( Agents , models ) augmented with  plugin of partners such as Faisel , Jakob and such partners . </w:t>
      </w:r>
    </w:p>
    <w:p w14:paraId="4C099E90" w14:textId="34076B28" w:rsidR="00704BD4" w:rsidRDefault="00704BD4">
      <w:pPr>
        <w:pStyle w:val="CommentText"/>
      </w:pPr>
    </w:p>
  </w:comment>
  <w:comment w:id="83" w:author="Artzi, Ronen" w:date="2025-03-29T13:20:00Z" w:initials="AR">
    <w:p w14:paraId="4B22A54D" w14:textId="0A71B4DB" w:rsidR="00704BD4" w:rsidRDefault="00704BD4">
      <w:pPr>
        <w:pStyle w:val="CommentText"/>
      </w:pPr>
      <w:r>
        <w:rPr>
          <w:rStyle w:val="CommentReference"/>
        </w:rPr>
        <w:annotationRef/>
      </w:r>
      <w:r w:rsidRPr="36653DA2">
        <w:t xml:space="preserve">one combined policies / forum / else to rule them all not isolated disjointed decisions point s- Automate the automatable </w:t>
      </w:r>
    </w:p>
  </w:comment>
  <w:comment w:id="84" w:author="Artzi, Ronen" w:date="2025-03-29T13:21:00Z" w:initials="AR">
    <w:p w14:paraId="5B4308AA" w14:textId="2AD7F8E3" w:rsidR="00704BD4" w:rsidRDefault="00704BD4">
      <w:pPr>
        <w:pStyle w:val="CommentText"/>
      </w:pPr>
      <w:r>
        <w:rPr>
          <w:rStyle w:val="CommentReference"/>
        </w:rPr>
        <w:annotationRef/>
      </w:r>
      <w:r w:rsidRPr="43F49E34">
        <w:t xml:space="preserve">address experimental , exploratory as part of governance - do not govern to the extreme rather do it on a risk bases ) </w:t>
      </w:r>
    </w:p>
  </w:comment>
  <w:comment w:id="85" w:author="Artzi, Ronen" w:date="2025-03-29T13:17:00Z" w:initials="AR">
    <w:p w14:paraId="3FCE2E67" w14:textId="60478564" w:rsidR="00704BD4" w:rsidRDefault="00704BD4">
      <w:pPr>
        <w:pStyle w:val="CommentText"/>
      </w:pPr>
      <w:r>
        <w:rPr>
          <w:rStyle w:val="CommentReference"/>
        </w:rPr>
        <w:annotationRef/>
      </w:r>
      <w:r w:rsidRPr="093ED9A9">
        <w:t xml:space="preserve">streamlined  approval , deployment , instrumented and clear process how to move from sandbox  / experimental to production ) </w:t>
      </w:r>
    </w:p>
  </w:comment>
  <w:comment w:id="92" w:author="Artzi, Ronen" w:date="2025-03-29T13:23:00Z" w:initials="AR">
    <w:p w14:paraId="6238B85E" w14:textId="480D4013" w:rsidR="00704BD4" w:rsidRDefault="00704BD4">
      <w:pPr>
        <w:pStyle w:val="CommentText"/>
      </w:pPr>
      <w:r>
        <w:rPr>
          <w:rStyle w:val="CommentReference"/>
        </w:rPr>
        <w:annotationRef/>
      </w:r>
      <w:r w:rsidRPr="142E3FED">
        <w:t xml:space="preserve">add experiment / exploratory safe zones for early adopters , skeptics and others to be invited to be inspire , critique and "cook" with the team </w:t>
      </w:r>
    </w:p>
  </w:comment>
  <w:comment w:id="96" w:author="Maniatis, Lefteris" w:date="2025-03-30T16:59:00Z" w:initials="ML">
    <w:p w14:paraId="64C8C706" w14:textId="5F16BE90" w:rsidR="00011B58" w:rsidRDefault="00011B58">
      <w:pPr>
        <w:pStyle w:val="CommentText"/>
      </w:pPr>
      <w:r>
        <w:rPr>
          <w:rStyle w:val="CommentReference"/>
        </w:rPr>
        <w:annotationRef/>
      </w:r>
      <w:r w:rsidRPr="6BF5E192">
        <w:t>This seems very low to make AZ data assetised and AI-ready?</w:t>
      </w:r>
    </w:p>
  </w:comment>
  <w:comment w:id="98" w:author="Maniatis, Lefteris" w:date="2025-03-30T17:02:00Z" w:initials="ML">
    <w:p w14:paraId="3D68140B" w14:textId="6C2A9B6A" w:rsidR="00011B58" w:rsidRDefault="00011B58">
      <w:pPr>
        <w:pStyle w:val="CommentText"/>
      </w:pPr>
      <w:r>
        <w:rPr>
          <w:rStyle w:val="CommentReference"/>
        </w:rPr>
        <w:annotationRef/>
      </w:r>
      <w:r w:rsidRPr="2CA53B0E">
        <w:t>Do we need additional FTEs on the DS side if we are testing and benchmarking DS models? Most of the R&amp;D critical use cases will have a strong DS component, and I expect the model benchmarking, testing etc to remain manual to some extent over the coming years. Hence we might get bottlenecked there for delivering insights to R&amp;D use cases</w:t>
      </w:r>
    </w:p>
  </w:comment>
  <w:comment w:id="99" w:author="Artzi, Ronen" w:date="2025-03-31T15:20:00Z" w:initials="AR">
    <w:p w14:paraId="7C8943F8" w14:textId="340859AD" w:rsidR="00E64EF6" w:rsidRDefault="00E64EF6">
      <w:pPr>
        <w:pStyle w:val="CommentText"/>
      </w:pPr>
      <w:r>
        <w:rPr>
          <w:rStyle w:val="CommentReference"/>
        </w:rPr>
        <w:annotationRef/>
      </w:r>
      <w:r w:rsidRPr="4E4CBBD4">
        <w:t>I think we need to decide the core competency /Team members and where we augment it with the partnership (?)  - we are enablers on this front , contributor or core data science developers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3D8DAB" w15:done="0"/>
  <w15:commentEx w15:paraId="70FB7481" w15:done="0"/>
  <w15:commentEx w15:paraId="1235654B" w15:done="0"/>
  <w15:commentEx w15:paraId="3D138946" w15:paraIdParent="1235654B" w15:done="0"/>
  <w15:commentEx w15:paraId="41D5489F" w15:done="0"/>
  <w15:commentEx w15:paraId="15190958" w15:done="0"/>
  <w15:commentEx w15:paraId="104E8366" w15:done="0"/>
  <w15:commentEx w15:paraId="44E99BC0" w15:done="0"/>
  <w15:commentEx w15:paraId="0F57CA1A" w15:done="0"/>
  <w15:commentEx w15:paraId="02ECC45D" w15:done="0"/>
  <w15:commentEx w15:paraId="7FA11DED" w15:done="0"/>
  <w15:commentEx w15:paraId="09B9DBC5" w15:done="0"/>
  <w15:commentEx w15:paraId="2A345460" w15:done="0"/>
  <w15:commentEx w15:paraId="03BF99E8" w15:done="0"/>
  <w15:commentEx w15:paraId="4EDAC13F" w15:done="0"/>
  <w15:commentEx w15:paraId="3432A979" w15:paraIdParent="4EDAC13F" w15:done="0"/>
  <w15:commentEx w15:paraId="2BD4F855" w15:done="0"/>
  <w15:commentEx w15:paraId="56C057DB" w15:paraIdParent="2BD4F855" w15:done="0"/>
  <w15:commentEx w15:paraId="02C2E204" w15:done="0"/>
  <w15:commentEx w15:paraId="6DC26384" w15:done="0"/>
  <w15:commentEx w15:paraId="48D3245F" w15:done="0"/>
  <w15:commentEx w15:paraId="6395490D" w15:done="0"/>
  <w15:commentEx w15:paraId="6019CCBF" w15:done="0"/>
  <w15:commentEx w15:paraId="7CE8E763" w15:done="0"/>
  <w15:commentEx w15:paraId="7FA6B4BB" w15:done="0"/>
  <w15:commentEx w15:paraId="56E23E8A" w15:paraIdParent="7FA6B4BB" w15:done="0"/>
  <w15:commentEx w15:paraId="0942A381" w15:done="0"/>
  <w15:commentEx w15:paraId="4C099E90" w15:done="0"/>
  <w15:commentEx w15:paraId="4B22A54D" w15:done="0"/>
  <w15:commentEx w15:paraId="5B4308AA" w15:paraIdParent="4B22A54D" w15:done="0"/>
  <w15:commentEx w15:paraId="3FCE2E67" w15:done="0"/>
  <w15:commentEx w15:paraId="6238B85E" w15:done="0"/>
  <w15:commentEx w15:paraId="64C8C706" w15:done="0"/>
  <w15:commentEx w15:paraId="3D68140B" w15:done="0"/>
  <w15:commentEx w15:paraId="7C8943F8" w15:paraIdParent="3D6814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4517A4" w16cex:dateUtc="2025-03-29T16:06:00Z"/>
  <w16cex:commentExtensible w16cex:durableId="09441571" w16cex:dateUtc="2025-03-29T16:07:00Z"/>
  <w16cex:commentExtensible w16cex:durableId="5EB93638" w16cex:dateUtc="2025-03-30T15:45:00Z"/>
  <w16cex:commentExtensible w16cex:durableId="1A7E819C" w16cex:dateUtc="2025-03-31T19:12:00Z"/>
  <w16cex:commentExtensible w16cex:durableId="7313B54A" w16cex:dateUtc="2025-03-29T16:09:00Z"/>
  <w16cex:commentExtensible w16cex:durableId="3DF24EEC" w16cex:dateUtc="2025-03-29T16:10:00Z"/>
  <w16cex:commentExtensible w16cex:durableId="567F2F83" w16cex:dateUtc="2025-03-29T16:13:00Z"/>
  <w16cex:commentExtensible w16cex:durableId="633B27AA" w16cex:dateUtc="2025-03-29T16:15:00Z"/>
  <w16cex:commentExtensible w16cex:durableId="218B95DE" w16cex:dateUtc="2025-03-29T16:20:00Z"/>
  <w16cex:commentExtensible w16cex:durableId="6115B609" w16cex:dateUtc="2025-03-29T16:31:00Z"/>
  <w16cex:commentExtensible w16cex:durableId="656EF21C" w16cex:dateUtc="2025-03-30T15:48:00Z"/>
  <w16cex:commentExtensible w16cex:durableId="566A12EF" w16cex:dateUtc="2025-03-29T16:23:00Z"/>
  <w16cex:commentExtensible w16cex:durableId="66991C0D" w16cex:dateUtc="2025-03-29T16:29:00Z"/>
  <w16cex:commentExtensible w16cex:durableId="37F0AF69" w16cex:dateUtc="2025-03-29T16:27:00Z"/>
  <w16cex:commentExtensible w16cex:durableId="21E8F8B2" w16cex:dateUtc="2025-03-29T16:36:00Z"/>
  <w16cex:commentExtensible w16cex:durableId="6F0CC344" w16cex:dateUtc="2025-03-29T16:37:00Z"/>
  <w16cex:commentExtensible w16cex:durableId="288091D4" w16cex:dateUtc="2025-03-30T15:53:00Z"/>
  <w16cex:commentExtensible w16cex:durableId="34014012" w16cex:dateUtc="2025-03-31T19:16:00Z"/>
  <w16cex:commentExtensible w16cex:durableId="168D6ED9" w16cex:dateUtc="2025-03-29T16:39:00Z"/>
  <w16cex:commentExtensible w16cex:durableId="7754194B" w16cex:dateUtc="2025-03-29T16:41:00Z"/>
  <w16cex:commentExtensible w16cex:durableId="610F5BED" w16cex:dateUtc="2025-03-29T16:42:00Z"/>
  <w16cex:commentExtensible w16cex:durableId="07E35665" w16cex:dateUtc="2025-03-30T15:58:00Z">
    <w16cex:extLst>
      <w16:ext w16:uri="{CE6994B0-6A32-4C9F-8C6B-6E91EDA988CE}">
        <cr:reactions xmlns:cr="http://schemas.microsoft.com/office/comments/2020/reactions">
          <cr:reaction reactionType="1">
            <cr:reactionInfo dateUtc="2025-03-31T19:16:39Z">
              <cr:user userId="S::kjzc236@astrazeneca.net::34c128bb-a5cc-4bd1-8c49-44a268746823" userProvider="AD" userName="Artzi, Ronen"/>
            </cr:reactionInfo>
          </cr:reaction>
        </cr:reactions>
      </w16:ext>
    </w16cex:extLst>
  </w16cex:commentExtensible>
  <w16cex:commentExtensible w16cex:durableId="5C3C6457" w16cex:dateUtc="2025-03-30T15:56:00Z"/>
  <w16cex:commentExtensible w16cex:durableId="461BE084" w16cex:dateUtc="2025-03-29T16:47:00Z"/>
  <w16cex:commentExtensible w16cex:durableId="663DB07B" w16cex:dateUtc="2025-03-29T16:48:00Z"/>
  <w16cex:commentExtensible w16cex:durableId="5644AC10" w16cex:dateUtc="2025-03-29T16:50:00Z"/>
  <w16cex:commentExtensible w16cex:durableId="295FE914" w16cex:dateUtc="2025-03-29T16:59:00Z"/>
  <w16cex:commentExtensible w16cex:durableId="4E35562B" w16cex:dateUtc="2025-03-29T17:13:00Z"/>
  <w16cex:commentExtensible w16cex:durableId="2C567D17" w16cex:dateUtc="2025-03-29T17:20:00Z"/>
  <w16cex:commentExtensible w16cex:durableId="02A83E79" w16cex:dateUtc="2025-03-29T17:21:00Z"/>
  <w16cex:commentExtensible w16cex:durableId="62A71D80" w16cex:dateUtc="2025-03-29T17:17:00Z"/>
  <w16cex:commentExtensible w16cex:durableId="000AB847" w16cex:dateUtc="2025-03-29T17:23:00Z"/>
  <w16cex:commentExtensible w16cex:durableId="47C6CD4E" w16cex:dateUtc="2025-03-30T15:59:00Z"/>
  <w16cex:commentExtensible w16cex:durableId="16E8B2E1" w16cex:dateUtc="2025-03-30T16:02:00Z"/>
  <w16cex:commentExtensible w16cex:durableId="5B2C0396" w16cex:dateUtc="2025-03-31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3D8DAB" w16cid:durableId="154517A4"/>
  <w16cid:commentId w16cid:paraId="70FB7481" w16cid:durableId="09441571"/>
  <w16cid:commentId w16cid:paraId="1235654B" w16cid:durableId="5EB93638"/>
  <w16cid:commentId w16cid:paraId="3D138946" w16cid:durableId="1A7E819C"/>
  <w16cid:commentId w16cid:paraId="41D5489F" w16cid:durableId="7313B54A"/>
  <w16cid:commentId w16cid:paraId="15190958" w16cid:durableId="3DF24EEC"/>
  <w16cid:commentId w16cid:paraId="104E8366" w16cid:durableId="567F2F83"/>
  <w16cid:commentId w16cid:paraId="44E99BC0" w16cid:durableId="633B27AA"/>
  <w16cid:commentId w16cid:paraId="0F57CA1A" w16cid:durableId="218B95DE"/>
  <w16cid:commentId w16cid:paraId="02ECC45D" w16cid:durableId="6115B609"/>
  <w16cid:commentId w16cid:paraId="7FA11DED" w16cid:durableId="656EF21C"/>
  <w16cid:commentId w16cid:paraId="09B9DBC5" w16cid:durableId="566A12EF"/>
  <w16cid:commentId w16cid:paraId="2A345460" w16cid:durableId="66991C0D"/>
  <w16cid:commentId w16cid:paraId="03BF99E8" w16cid:durableId="37F0AF69"/>
  <w16cid:commentId w16cid:paraId="4EDAC13F" w16cid:durableId="21E8F8B2"/>
  <w16cid:commentId w16cid:paraId="3432A979" w16cid:durableId="6F0CC344"/>
  <w16cid:commentId w16cid:paraId="2BD4F855" w16cid:durableId="288091D4"/>
  <w16cid:commentId w16cid:paraId="56C057DB" w16cid:durableId="34014012"/>
  <w16cid:commentId w16cid:paraId="02C2E204" w16cid:durableId="168D6ED9"/>
  <w16cid:commentId w16cid:paraId="6DC26384" w16cid:durableId="7754194B"/>
  <w16cid:commentId w16cid:paraId="48D3245F" w16cid:durableId="610F5BED"/>
  <w16cid:commentId w16cid:paraId="6395490D" w16cid:durableId="07E35665"/>
  <w16cid:commentId w16cid:paraId="6019CCBF" w16cid:durableId="5C3C6457"/>
  <w16cid:commentId w16cid:paraId="7CE8E763" w16cid:durableId="461BE084"/>
  <w16cid:commentId w16cid:paraId="7FA6B4BB" w16cid:durableId="663DB07B"/>
  <w16cid:commentId w16cid:paraId="56E23E8A" w16cid:durableId="5644AC10"/>
  <w16cid:commentId w16cid:paraId="0942A381" w16cid:durableId="295FE914"/>
  <w16cid:commentId w16cid:paraId="4C099E90" w16cid:durableId="4E35562B"/>
  <w16cid:commentId w16cid:paraId="4B22A54D" w16cid:durableId="2C567D17"/>
  <w16cid:commentId w16cid:paraId="5B4308AA" w16cid:durableId="02A83E79"/>
  <w16cid:commentId w16cid:paraId="3FCE2E67" w16cid:durableId="62A71D80"/>
  <w16cid:commentId w16cid:paraId="6238B85E" w16cid:durableId="000AB847"/>
  <w16cid:commentId w16cid:paraId="64C8C706" w16cid:durableId="47C6CD4E"/>
  <w16cid:commentId w16cid:paraId="3D68140B" w16cid:durableId="16E8B2E1"/>
  <w16cid:commentId w16cid:paraId="7C8943F8" w16cid:durableId="5B2C03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enlo">
    <w:charset w:val="00"/>
    <w:family w:val="modern"/>
    <w:pitch w:val="fixed"/>
    <w:sig w:usb0="E60022FF" w:usb1="D200F9FB" w:usb2="02000028" w:usb3="00000000" w:csb0="000001D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CC08D2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BB04FE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37655725">
    <w:abstractNumId w:val="0"/>
  </w:num>
  <w:num w:numId="2" w16cid:durableId="214774747">
    <w:abstractNumId w:val="0"/>
  </w:num>
  <w:num w:numId="3" w16cid:durableId="1545874522">
    <w:abstractNumId w:val="0"/>
  </w:num>
  <w:num w:numId="4" w16cid:durableId="290063996">
    <w:abstractNumId w:val="0"/>
  </w:num>
  <w:num w:numId="5" w16cid:durableId="410809908">
    <w:abstractNumId w:val="0"/>
  </w:num>
  <w:num w:numId="6" w16cid:durableId="1584218235">
    <w:abstractNumId w:val="0"/>
  </w:num>
  <w:num w:numId="7" w16cid:durableId="2066180030">
    <w:abstractNumId w:val="0"/>
  </w:num>
  <w:num w:numId="8" w16cid:durableId="742411322">
    <w:abstractNumId w:val="0"/>
  </w:num>
  <w:num w:numId="9" w16cid:durableId="2097555105">
    <w:abstractNumId w:val="0"/>
  </w:num>
  <w:num w:numId="10" w16cid:durableId="595478382">
    <w:abstractNumId w:val="0"/>
  </w:num>
  <w:num w:numId="11" w16cid:durableId="914322276">
    <w:abstractNumId w:val="0"/>
  </w:num>
  <w:num w:numId="12" w16cid:durableId="10636766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6916873">
    <w:abstractNumId w:val="0"/>
  </w:num>
  <w:num w:numId="14" w16cid:durableId="1438717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173544">
    <w:abstractNumId w:val="0"/>
  </w:num>
  <w:num w:numId="16" w16cid:durableId="1288124501">
    <w:abstractNumId w:val="0"/>
  </w:num>
  <w:num w:numId="17" w16cid:durableId="706686949">
    <w:abstractNumId w:val="0"/>
  </w:num>
  <w:num w:numId="18" w16cid:durableId="185991324">
    <w:abstractNumId w:val="0"/>
  </w:num>
  <w:num w:numId="19" w16cid:durableId="263733641">
    <w:abstractNumId w:val="0"/>
  </w:num>
  <w:num w:numId="20" w16cid:durableId="1997368455">
    <w:abstractNumId w:val="0"/>
  </w:num>
  <w:num w:numId="21" w16cid:durableId="216473357">
    <w:abstractNumId w:val="0"/>
  </w:num>
  <w:num w:numId="22" w16cid:durableId="5594447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38631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7335286">
    <w:abstractNumId w:val="0"/>
  </w:num>
  <w:num w:numId="25" w16cid:durableId="988168453">
    <w:abstractNumId w:val="0"/>
  </w:num>
  <w:num w:numId="26" w16cid:durableId="2131317957">
    <w:abstractNumId w:val="0"/>
  </w:num>
  <w:num w:numId="27" w16cid:durableId="1779177780">
    <w:abstractNumId w:val="0"/>
  </w:num>
  <w:num w:numId="28" w16cid:durableId="1812403449">
    <w:abstractNumId w:val="0"/>
  </w:num>
  <w:num w:numId="29" w16cid:durableId="1779063516">
    <w:abstractNumId w:val="0"/>
  </w:num>
  <w:num w:numId="30" w16cid:durableId="1281381194">
    <w:abstractNumId w:val="0"/>
  </w:num>
  <w:num w:numId="31" w16cid:durableId="1179850971">
    <w:abstractNumId w:val="0"/>
  </w:num>
  <w:num w:numId="32" w16cid:durableId="2138406337">
    <w:abstractNumId w:val="0"/>
  </w:num>
  <w:num w:numId="33" w16cid:durableId="1444879719">
    <w:abstractNumId w:val="0"/>
  </w:num>
  <w:num w:numId="34" w16cid:durableId="2145350972">
    <w:abstractNumId w:val="0"/>
  </w:num>
  <w:num w:numId="35" w16cid:durableId="1207258586">
    <w:abstractNumId w:val="0"/>
  </w:num>
  <w:num w:numId="36" w16cid:durableId="980691357">
    <w:abstractNumId w:val="0"/>
  </w:num>
  <w:num w:numId="37" w16cid:durableId="404188665">
    <w:abstractNumId w:val="0"/>
  </w:num>
  <w:num w:numId="38" w16cid:durableId="1723362549">
    <w:abstractNumId w:val="0"/>
  </w:num>
  <w:num w:numId="39" w16cid:durableId="2087723758">
    <w:abstractNumId w:val="0"/>
  </w:num>
  <w:num w:numId="40" w16cid:durableId="1312558787">
    <w:abstractNumId w:val="0"/>
  </w:num>
  <w:num w:numId="41" w16cid:durableId="6778479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46028070">
    <w:abstractNumId w:val="0"/>
  </w:num>
  <w:num w:numId="43" w16cid:durableId="201089756">
    <w:abstractNumId w:val="0"/>
  </w:num>
  <w:num w:numId="44" w16cid:durableId="1038358528">
    <w:abstractNumId w:val="0"/>
  </w:num>
  <w:num w:numId="45" w16cid:durableId="828861599">
    <w:abstractNumId w:val="0"/>
  </w:num>
  <w:num w:numId="46" w16cid:durableId="1152910566">
    <w:abstractNumId w:val="0"/>
  </w:num>
  <w:num w:numId="47" w16cid:durableId="835263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63027253">
    <w:abstractNumId w:val="0"/>
  </w:num>
  <w:num w:numId="49" w16cid:durableId="1346248047">
    <w:abstractNumId w:val="0"/>
  </w:num>
  <w:num w:numId="50" w16cid:durableId="45833645">
    <w:abstractNumId w:val="0"/>
  </w:num>
  <w:num w:numId="51" w16cid:durableId="1739746887">
    <w:abstractNumId w:val="0"/>
  </w:num>
  <w:num w:numId="52" w16cid:durableId="592540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246919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6122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423173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01712101">
    <w:abstractNumId w:val="0"/>
  </w:num>
  <w:num w:numId="57" w16cid:durableId="1070078909">
    <w:abstractNumId w:val="0"/>
  </w:num>
  <w:num w:numId="58" w16cid:durableId="454131494">
    <w:abstractNumId w:val="0"/>
  </w:num>
  <w:num w:numId="59" w16cid:durableId="1075081904">
    <w:abstractNumId w:val="0"/>
  </w:num>
  <w:num w:numId="60" w16cid:durableId="1287003110">
    <w:abstractNumId w:val="0"/>
  </w:num>
  <w:num w:numId="61" w16cid:durableId="13871433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15160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101877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03917309">
    <w:abstractNumId w:val="0"/>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tzi, Ronen">
    <w15:presenceInfo w15:providerId="AD" w15:userId="S::kjzc236@astrazeneca.net::34c128bb-a5cc-4bd1-8c49-44a268746823"/>
  </w15:person>
  <w15:person w15:author="Maniatis, Lefteris">
    <w15:presenceInfo w15:providerId="AD" w15:userId="S::kfld625@astrazeneca.net::d7a6b93f-4c0e-4521-9f7f-c85ef4a06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43"/>
    <w:rsid w:val="00011B58"/>
    <w:rsid w:val="00190543"/>
    <w:rsid w:val="00200978"/>
    <w:rsid w:val="0022228E"/>
    <w:rsid w:val="0024209F"/>
    <w:rsid w:val="002D4DB6"/>
    <w:rsid w:val="00305276"/>
    <w:rsid w:val="003A7812"/>
    <w:rsid w:val="003F31D4"/>
    <w:rsid w:val="00453AB0"/>
    <w:rsid w:val="00493DB8"/>
    <w:rsid w:val="005F59A5"/>
    <w:rsid w:val="0061701D"/>
    <w:rsid w:val="00622121"/>
    <w:rsid w:val="00704BD4"/>
    <w:rsid w:val="007853DC"/>
    <w:rsid w:val="00791A19"/>
    <w:rsid w:val="007A1DB8"/>
    <w:rsid w:val="008F59B9"/>
    <w:rsid w:val="00931401"/>
    <w:rsid w:val="0093549F"/>
    <w:rsid w:val="00974179"/>
    <w:rsid w:val="00A21AEF"/>
    <w:rsid w:val="00A51FB1"/>
    <w:rsid w:val="00B54C8A"/>
    <w:rsid w:val="00BA3DFA"/>
    <w:rsid w:val="00C77637"/>
    <w:rsid w:val="00CB79BF"/>
    <w:rsid w:val="00E177EC"/>
    <w:rsid w:val="00E62714"/>
    <w:rsid w:val="00E64EF6"/>
    <w:rsid w:val="00F11138"/>
    <w:rsid w:val="00F62A05"/>
    <w:rsid w:val="03AD4EC1"/>
    <w:rsid w:val="09149C43"/>
    <w:rsid w:val="0D25E10D"/>
    <w:rsid w:val="0E6B9162"/>
    <w:rsid w:val="1271264B"/>
    <w:rsid w:val="192D02B9"/>
    <w:rsid w:val="19566066"/>
    <w:rsid w:val="1D7D5E70"/>
    <w:rsid w:val="204A9E4B"/>
    <w:rsid w:val="264B65DE"/>
    <w:rsid w:val="2824984C"/>
    <w:rsid w:val="2BA9C6AF"/>
    <w:rsid w:val="2F66C5B8"/>
    <w:rsid w:val="30F3D842"/>
    <w:rsid w:val="40A8556E"/>
    <w:rsid w:val="49ECD070"/>
    <w:rsid w:val="58035224"/>
    <w:rsid w:val="61D4B82B"/>
    <w:rsid w:val="61F1363F"/>
    <w:rsid w:val="66DF760E"/>
    <w:rsid w:val="6865F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5B71"/>
  <w15:docId w15:val="{B75C0069-E64D-43A2-89D9-388DCDE1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2D4DB6"/>
    <w:rPr>
      <w:color w:val="96607D" w:themeColor="followedHyperlink"/>
      <w:u w:val="single"/>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rPr>
      <w:sz w:val="16"/>
      <w:szCs w:val="16"/>
    </w:rPr>
  </w:style>
  <w:style w:type="paragraph" w:styleId="Revision">
    <w:name w:val="Revision"/>
    <w:hidden/>
    <w:rsid w:val="00A21AEF"/>
    <w:pPr>
      <w:spacing w:after="0"/>
    </w:pPr>
  </w:style>
  <w:style w:type="paragraph" w:styleId="ListParagraph">
    <w:name w:val="List Paragraph"/>
    <w:basedOn w:val="Normal"/>
    <w:rsid w:val="00785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12786">
      <w:bodyDiv w:val="1"/>
      <w:marLeft w:val="0"/>
      <w:marRight w:val="0"/>
      <w:marTop w:val="0"/>
      <w:marBottom w:val="0"/>
      <w:divBdr>
        <w:top w:val="none" w:sz="0" w:space="0" w:color="auto"/>
        <w:left w:val="none" w:sz="0" w:space="0" w:color="auto"/>
        <w:bottom w:val="none" w:sz="0" w:space="0" w:color="auto"/>
        <w:right w:val="none" w:sz="0" w:space="0" w:color="auto"/>
      </w:divBdr>
      <w:divsChild>
        <w:div w:id="2111391609">
          <w:marLeft w:val="0"/>
          <w:marRight w:val="0"/>
          <w:marTop w:val="0"/>
          <w:marBottom w:val="0"/>
          <w:divBdr>
            <w:top w:val="none" w:sz="0" w:space="0" w:color="auto"/>
            <w:left w:val="none" w:sz="0" w:space="0" w:color="auto"/>
            <w:bottom w:val="none" w:sz="0" w:space="0" w:color="auto"/>
            <w:right w:val="none" w:sz="0" w:space="0" w:color="auto"/>
          </w:divBdr>
          <w:divsChild>
            <w:div w:id="557087345">
              <w:marLeft w:val="0"/>
              <w:marRight w:val="0"/>
              <w:marTop w:val="0"/>
              <w:marBottom w:val="0"/>
              <w:divBdr>
                <w:top w:val="none" w:sz="0" w:space="0" w:color="auto"/>
                <w:left w:val="none" w:sz="0" w:space="0" w:color="auto"/>
                <w:bottom w:val="none" w:sz="0" w:space="0" w:color="auto"/>
                <w:right w:val="none" w:sz="0" w:space="0" w:color="auto"/>
              </w:divBdr>
            </w:div>
            <w:div w:id="620572758">
              <w:marLeft w:val="0"/>
              <w:marRight w:val="0"/>
              <w:marTop w:val="0"/>
              <w:marBottom w:val="0"/>
              <w:divBdr>
                <w:top w:val="none" w:sz="0" w:space="0" w:color="auto"/>
                <w:left w:val="none" w:sz="0" w:space="0" w:color="auto"/>
                <w:bottom w:val="none" w:sz="0" w:space="0" w:color="auto"/>
                <w:right w:val="none" w:sz="0" w:space="0" w:color="auto"/>
              </w:divBdr>
            </w:div>
            <w:div w:id="996148184">
              <w:marLeft w:val="0"/>
              <w:marRight w:val="0"/>
              <w:marTop w:val="0"/>
              <w:marBottom w:val="0"/>
              <w:divBdr>
                <w:top w:val="none" w:sz="0" w:space="0" w:color="auto"/>
                <w:left w:val="none" w:sz="0" w:space="0" w:color="auto"/>
                <w:bottom w:val="none" w:sz="0" w:space="0" w:color="auto"/>
                <w:right w:val="none" w:sz="0" w:space="0" w:color="auto"/>
              </w:divBdr>
            </w:div>
            <w:div w:id="1736201999">
              <w:marLeft w:val="0"/>
              <w:marRight w:val="0"/>
              <w:marTop w:val="0"/>
              <w:marBottom w:val="0"/>
              <w:divBdr>
                <w:top w:val="none" w:sz="0" w:space="0" w:color="auto"/>
                <w:left w:val="none" w:sz="0" w:space="0" w:color="auto"/>
                <w:bottom w:val="none" w:sz="0" w:space="0" w:color="auto"/>
                <w:right w:val="none" w:sz="0" w:space="0" w:color="auto"/>
              </w:divBdr>
            </w:div>
            <w:div w:id="1923368298">
              <w:marLeft w:val="0"/>
              <w:marRight w:val="0"/>
              <w:marTop w:val="0"/>
              <w:marBottom w:val="0"/>
              <w:divBdr>
                <w:top w:val="none" w:sz="0" w:space="0" w:color="auto"/>
                <w:left w:val="none" w:sz="0" w:space="0" w:color="auto"/>
                <w:bottom w:val="none" w:sz="0" w:space="0" w:color="auto"/>
                <w:right w:val="none" w:sz="0" w:space="0" w:color="auto"/>
              </w:divBdr>
            </w:div>
            <w:div w:id="19390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3490">
      <w:bodyDiv w:val="1"/>
      <w:marLeft w:val="0"/>
      <w:marRight w:val="0"/>
      <w:marTop w:val="0"/>
      <w:marBottom w:val="0"/>
      <w:divBdr>
        <w:top w:val="none" w:sz="0" w:space="0" w:color="auto"/>
        <w:left w:val="none" w:sz="0" w:space="0" w:color="auto"/>
        <w:bottom w:val="none" w:sz="0" w:space="0" w:color="auto"/>
        <w:right w:val="none" w:sz="0" w:space="0" w:color="auto"/>
      </w:divBdr>
      <w:divsChild>
        <w:div w:id="1182891881">
          <w:marLeft w:val="0"/>
          <w:marRight w:val="0"/>
          <w:marTop w:val="0"/>
          <w:marBottom w:val="0"/>
          <w:divBdr>
            <w:top w:val="none" w:sz="0" w:space="0" w:color="auto"/>
            <w:left w:val="none" w:sz="0" w:space="0" w:color="auto"/>
            <w:bottom w:val="none" w:sz="0" w:space="0" w:color="auto"/>
            <w:right w:val="none" w:sz="0" w:space="0" w:color="auto"/>
          </w:divBdr>
          <w:divsChild>
            <w:div w:id="18287332">
              <w:marLeft w:val="0"/>
              <w:marRight w:val="0"/>
              <w:marTop w:val="0"/>
              <w:marBottom w:val="0"/>
              <w:divBdr>
                <w:top w:val="none" w:sz="0" w:space="0" w:color="auto"/>
                <w:left w:val="none" w:sz="0" w:space="0" w:color="auto"/>
                <w:bottom w:val="none" w:sz="0" w:space="0" w:color="auto"/>
                <w:right w:val="none" w:sz="0" w:space="0" w:color="auto"/>
              </w:divBdr>
            </w:div>
            <w:div w:id="136463354">
              <w:marLeft w:val="0"/>
              <w:marRight w:val="0"/>
              <w:marTop w:val="0"/>
              <w:marBottom w:val="0"/>
              <w:divBdr>
                <w:top w:val="none" w:sz="0" w:space="0" w:color="auto"/>
                <w:left w:val="none" w:sz="0" w:space="0" w:color="auto"/>
                <w:bottom w:val="none" w:sz="0" w:space="0" w:color="auto"/>
                <w:right w:val="none" w:sz="0" w:space="0" w:color="auto"/>
              </w:divBdr>
            </w:div>
            <w:div w:id="503206489">
              <w:marLeft w:val="0"/>
              <w:marRight w:val="0"/>
              <w:marTop w:val="0"/>
              <w:marBottom w:val="0"/>
              <w:divBdr>
                <w:top w:val="none" w:sz="0" w:space="0" w:color="auto"/>
                <w:left w:val="none" w:sz="0" w:space="0" w:color="auto"/>
                <w:bottom w:val="none" w:sz="0" w:space="0" w:color="auto"/>
                <w:right w:val="none" w:sz="0" w:space="0" w:color="auto"/>
              </w:divBdr>
            </w:div>
            <w:div w:id="1337458806">
              <w:marLeft w:val="0"/>
              <w:marRight w:val="0"/>
              <w:marTop w:val="0"/>
              <w:marBottom w:val="0"/>
              <w:divBdr>
                <w:top w:val="none" w:sz="0" w:space="0" w:color="auto"/>
                <w:left w:val="none" w:sz="0" w:space="0" w:color="auto"/>
                <w:bottom w:val="none" w:sz="0" w:space="0" w:color="auto"/>
                <w:right w:val="none" w:sz="0" w:space="0" w:color="auto"/>
              </w:divBdr>
            </w:div>
            <w:div w:id="1583023918">
              <w:marLeft w:val="0"/>
              <w:marRight w:val="0"/>
              <w:marTop w:val="0"/>
              <w:marBottom w:val="0"/>
              <w:divBdr>
                <w:top w:val="none" w:sz="0" w:space="0" w:color="auto"/>
                <w:left w:val="none" w:sz="0" w:space="0" w:color="auto"/>
                <w:bottom w:val="none" w:sz="0" w:space="0" w:color="auto"/>
                <w:right w:val="none" w:sz="0" w:space="0" w:color="auto"/>
              </w:divBdr>
            </w:div>
            <w:div w:id="20858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786">
      <w:bodyDiv w:val="1"/>
      <w:marLeft w:val="0"/>
      <w:marRight w:val="0"/>
      <w:marTop w:val="0"/>
      <w:marBottom w:val="0"/>
      <w:divBdr>
        <w:top w:val="none" w:sz="0" w:space="0" w:color="auto"/>
        <w:left w:val="none" w:sz="0" w:space="0" w:color="auto"/>
        <w:bottom w:val="none" w:sz="0" w:space="0" w:color="auto"/>
        <w:right w:val="none" w:sz="0" w:space="0" w:color="auto"/>
      </w:divBdr>
    </w:div>
    <w:div w:id="939407564">
      <w:bodyDiv w:val="1"/>
      <w:marLeft w:val="0"/>
      <w:marRight w:val="0"/>
      <w:marTop w:val="0"/>
      <w:marBottom w:val="0"/>
      <w:divBdr>
        <w:top w:val="none" w:sz="0" w:space="0" w:color="auto"/>
        <w:left w:val="none" w:sz="0" w:space="0" w:color="auto"/>
        <w:bottom w:val="none" w:sz="0" w:space="0" w:color="auto"/>
        <w:right w:val="none" w:sz="0" w:space="0" w:color="auto"/>
      </w:divBdr>
      <w:divsChild>
        <w:div w:id="241305762">
          <w:marLeft w:val="0"/>
          <w:marRight w:val="0"/>
          <w:marTop w:val="0"/>
          <w:marBottom w:val="0"/>
          <w:divBdr>
            <w:top w:val="none" w:sz="0" w:space="0" w:color="auto"/>
            <w:left w:val="none" w:sz="0" w:space="0" w:color="auto"/>
            <w:bottom w:val="none" w:sz="0" w:space="0" w:color="auto"/>
            <w:right w:val="none" w:sz="0" w:space="0" w:color="auto"/>
          </w:divBdr>
          <w:divsChild>
            <w:div w:id="80759026">
              <w:marLeft w:val="0"/>
              <w:marRight w:val="0"/>
              <w:marTop w:val="0"/>
              <w:marBottom w:val="0"/>
              <w:divBdr>
                <w:top w:val="none" w:sz="0" w:space="0" w:color="auto"/>
                <w:left w:val="none" w:sz="0" w:space="0" w:color="auto"/>
                <w:bottom w:val="none" w:sz="0" w:space="0" w:color="auto"/>
                <w:right w:val="none" w:sz="0" w:space="0" w:color="auto"/>
              </w:divBdr>
            </w:div>
            <w:div w:id="703214497">
              <w:marLeft w:val="0"/>
              <w:marRight w:val="0"/>
              <w:marTop w:val="0"/>
              <w:marBottom w:val="0"/>
              <w:divBdr>
                <w:top w:val="none" w:sz="0" w:space="0" w:color="auto"/>
                <w:left w:val="none" w:sz="0" w:space="0" w:color="auto"/>
                <w:bottom w:val="none" w:sz="0" w:space="0" w:color="auto"/>
                <w:right w:val="none" w:sz="0" w:space="0" w:color="auto"/>
              </w:divBdr>
            </w:div>
            <w:div w:id="1202670994">
              <w:marLeft w:val="0"/>
              <w:marRight w:val="0"/>
              <w:marTop w:val="0"/>
              <w:marBottom w:val="0"/>
              <w:divBdr>
                <w:top w:val="none" w:sz="0" w:space="0" w:color="auto"/>
                <w:left w:val="none" w:sz="0" w:space="0" w:color="auto"/>
                <w:bottom w:val="none" w:sz="0" w:space="0" w:color="auto"/>
                <w:right w:val="none" w:sz="0" w:space="0" w:color="auto"/>
              </w:divBdr>
            </w:div>
            <w:div w:id="1830098472">
              <w:marLeft w:val="0"/>
              <w:marRight w:val="0"/>
              <w:marTop w:val="0"/>
              <w:marBottom w:val="0"/>
              <w:divBdr>
                <w:top w:val="none" w:sz="0" w:space="0" w:color="auto"/>
                <w:left w:val="none" w:sz="0" w:space="0" w:color="auto"/>
                <w:bottom w:val="none" w:sz="0" w:space="0" w:color="auto"/>
                <w:right w:val="none" w:sz="0" w:space="0" w:color="auto"/>
              </w:divBdr>
            </w:div>
            <w:div w:id="1934437025">
              <w:marLeft w:val="0"/>
              <w:marRight w:val="0"/>
              <w:marTop w:val="0"/>
              <w:marBottom w:val="0"/>
              <w:divBdr>
                <w:top w:val="none" w:sz="0" w:space="0" w:color="auto"/>
                <w:left w:val="none" w:sz="0" w:space="0" w:color="auto"/>
                <w:bottom w:val="none" w:sz="0" w:space="0" w:color="auto"/>
                <w:right w:val="none" w:sz="0" w:space="0" w:color="auto"/>
              </w:divBdr>
            </w:div>
            <w:div w:id="1998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5405">
      <w:bodyDiv w:val="1"/>
      <w:marLeft w:val="0"/>
      <w:marRight w:val="0"/>
      <w:marTop w:val="0"/>
      <w:marBottom w:val="0"/>
      <w:divBdr>
        <w:top w:val="none" w:sz="0" w:space="0" w:color="auto"/>
        <w:left w:val="none" w:sz="0" w:space="0" w:color="auto"/>
        <w:bottom w:val="none" w:sz="0" w:space="0" w:color="auto"/>
        <w:right w:val="none" w:sz="0" w:space="0" w:color="auto"/>
      </w:divBdr>
      <w:divsChild>
        <w:div w:id="1961568998">
          <w:marLeft w:val="0"/>
          <w:marRight w:val="0"/>
          <w:marTop w:val="0"/>
          <w:marBottom w:val="0"/>
          <w:divBdr>
            <w:top w:val="none" w:sz="0" w:space="0" w:color="auto"/>
            <w:left w:val="none" w:sz="0" w:space="0" w:color="auto"/>
            <w:bottom w:val="none" w:sz="0" w:space="0" w:color="auto"/>
            <w:right w:val="none" w:sz="0" w:space="0" w:color="auto"/>
          </w:divBdr>
          <w:divsChild>
            <w:div w:id="165096648">
              <w:marLeft w:val="0"/>
              <w:marRight w:val="0"/>
              <w:marTop w:val="0"/>
              <w:marBottom w:val="0"/>
              <w:divBdr>
                <w:top w:val="none" w:sz="0" w:space="0" w:color="auto"/>
                <w:left w:val="none" w:sz="0" w:space="0" w:color="auto"/>
                <w:bottom w:val="none" w:sz="0" w:space="0" w:color="auto"/>
                <w:right w:val="none" w:sz="0" w:space="0" w:color="auto"/>
              </w:divBdr>
            </w:div>
            <w:div w:id="434326895">
              <w:marLeft w:val="0"/>
              <w:marRight w:val="0"/>
              <w:marTop w:val="0"/>
              <w:marBottom w:val="0"/>
              <w:divBdr>
                <w:top w:val="none" w:sz="0" w:space="0" w:color="auto"/>
                <w:left w:val="none" w:sz="0" w:space="0" w:color="auto"/>
                <w:bottom w:val="none" w:sz="0" w:space="0" w:color="auto"/>
                <w:right w:val="none" w:sz="0" w:space="0" w:color="auto"/>
              </w:divBdr>
            </w:div>
            <w:div w:id="862672371">
              <w:marLeft w:val="0"/>
              <w:marRight w:val="0"/>
              <w:marTop w:val="0"/>
              <w:marBottom w:val="0"/>
              <w:divBdr>
                <w:top w:val="none" w:sz="0" w:space="0" w:color="auto"/>
                <w:left w:val="none" w:sz="0" w:space="0" w:color="auto"/>
                <w:bottom w:val="none" w:sz="0" w:space="0" w:color="auto"/>
                <w:right w:val="none" w:sz="0" w:space="0" w:color="auto"/>
              </w:divBdr>
            </w:div>
            <w:div w:id="1112480029">
              <w:marLeft w:val="0"/>
              <w:marRight w:val="0"/>
              <w:marTop w:val="0"/>
              <w:marBottom w:val="0"/>
              <w:divBdr>
                <w:top w:val="none" w:sz="0" w:space="0" w:color="auto"/>
                <w:left w:val="none" w:sz="0" w:space="0" w:color="auto"/>
                <w:bottom w:val="none" w:sz="0" w:space="0" w:color="auto"/>
                <w:right w:val="none" w:sz="0" w:space="0" w:color="auto"/>
              </w:divBdr>
            </w:div>
            <w:div w:id="1800995538">
              <w:marLeft w:val="0"/>
              <w:marRight w:val="0"/>
              <w:marTop w:val="0"/>
              <w:marBottom w:val="0"/>
              <w:divBdr>
                <w:top w:val="none" w:sz="0" w:space="0" w:color="auto"/>
                <w:left w:val="none" w:sz="0" w:space="0" w:color="auto"/>
                <w:bottom w:val="none" w:sz="0" w:space="0" w:color="auto"/>
                <w:right w:val="none" w:sz="0" w:space="0" w:color="auto"/>
              </w:divBdr>
            </w:div>
            <w:div w:id="20940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003">
      <w:bodyDiv w:val="1"/>
      <w:marLeft w:val="0"/>
      <w:marRight w:val="0"/>
      <w:marTop w:val="0"/>
      <w:marBottom w:val="0"/>
      <w:divBdr>
        <w:top w:val="none" w:sz="0" w:space="0" w:color="auto"/>
        <w:left w:val="none" w:sz="0" w:space="0" w:color="auto"/>
        <w:bottom w:val="none" w:sz="0" w:space="0" w:color="auto"/>
        <w:right w:val="none" w:sz="0" w:space="0" w:color="auto"/>
      </w:divBdr>
      <w:divsChild>
        <w:div w:id="650445439">
          <w:marLeft w:val="0"/>
          <w:marRight w:val="0"/>
          <w:marTop w:val="0"/>
          <w:marBottom w:val="0"/>
          <w:divBdr>
            <w:top w:val="none" w:sz="0" w:space="0" w:color="auto"/>
            <w:left w:val="none" w:sz="0" w:space="0" w:color="auto"/>
            <w:bottom w:val="none" w:sz="0" w:space="0" w:color="auto"/>
            <w:right w:val="none" w:sz="0" w:space="0" w:color="auto"/>
          </w:divBdr>
          <w:divsChild>
            <w:div w:id="32465648">
              <w:marLeft w:val="0"/>
              <w:marRight w:val="0"/>
              <w:marTop w:val="0"/>
              <w:marBottom w:val="0"/>
              <w:divBdr>
                <w:top w:val="none" w:sz="0" w:space="0" w:color="auto"/>
                <w:left w:val="none" w:sz="0" w:space="0" w:color="auto"/>
                <w:bottom w:val="none" w:sz="0" w:space="0" w:color="auto"/>
                <w:right w:val="none" w:sz="0" w:space="0" w:color="auto"/>
              </w:divBdr>
            </w:div>
            <w:div w:id="67116380">
              <w:marLeft w:val="0"/>
              <w:marRight w:val="0"/>
              <w:marTop w:val="0"/>
              <w:marBottom w:val="0"/>
              <w:divBdr>
                <w:top w:val="none" w:sz="0" w:space="0" w:color="auto"/>
                <w:left w:val="none" w:sz="0" w:space="0" w:color="auto"/>
                <w:bottom w:val="none" w:sz="0" w:space="0" w:color="auto"/>
                <w:right w:val="none" w:sz="0" w:space="0" w:color="auto"/>
              </w:divBdr>
            </w:div>
            <w:div w:id="1045829971">
              <w:marLeft w:val="0"/>
              <w:marRight w:val="0"/>
              <w:marTop w:val="0"/>
              <w:marBottom w:val="0"/>
              <w:divBdr>
                <w:top w:val="none" w:sz="0" w:space="0" w:color="auto"/>
                <w:left w:val="none" w:sz="0" w:space="0" w:color="auto"/>
                <w:bottom w:val="none" w:sz="0" w:space="0" w:color="auto"/>
                <w:right w:val="none" w:sz="0" w:space="0" w:color="auto"/>
              </w:divBdr>
            </w:div>
            <w:div w:id="1118378921">
              <w:marLeft w:val="0"/>
              <w:marRight w:val="0"/>
              <w:marTop w:val="0"/>
              <w:marBottom w:val="0"/>
              <w:divBdr>
                <w:top w:val="none" w:sz="0" w:space="0" w:color="auto"/>
                <w:left w:val="none" w:sz="0" w:space="0" w:color="auto"/>
                <w:bottom w:val="none" w:sz="0" w:space="0" w:color="auto"/>
                <w:right w:val="none" w:sz="0" w:space="0" w:color="auto"/>
              </w:divBdr>
            </w:div>
            <w:div w:id="1534342781">
              <w:marLeft w:val="0"/>
              <w:marRight w:val="0"/>
              <w:marTop w:val="0"/>
              <w:marBottom w:val="0"/>
              <w:divBdr>
                <w:top w:val="none" w:sz="0" w:space="0" w:color="auto"/>
                <w:left w:val="none" w:sz="0" w:space="0" w:color="auto"/>
                <w:bottom w:val="none" w:sz="0" w:space="0" w:color="auto"/>
                <w:right w:val="none" w:sz="0" w:space="0" w:color="auto"/>
              </w:divBdr>
            </w:div>
            <w:div w:id="17020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6157">
      <w:bodyDiv w:val="1"/>
      <w:marLeft w:val="0"/>
      <w:marRight w:val="0"/>
      <w:marTop w:val="0"/>
      <w:marBottom w:val="0"/>
      <w:divBdr>
        <w:top w:val="none" w:sz="0" w:space="0" w:color="auto"/>
        <w:left w:val="none" w:sz="0" w:space="0" w:color="auto"/>
        <w:bottom w:val="none" w:sz="0" w:space="0" w:color="auto"/>
        <w:right w:val="none" w:sz="0" w:space="0" w:color="auto"/>
      </w:divBdr>
      <w:divsChild>
        <w:div w:id="582766459">
          <w:marLeft w:val="0"/>
          <w:marRight w:val="0"/>
          <w:marTop w:val="0"/>
          <w:marBottom w:val="0"/>
          <w:divBdr>
            <w:top w:val="none" w:sz="0" w:space="0" w:color="auto"/>
            <w:left w:val="none" w:sz="0" w:space="0" w:color="auto"/>
            <w:bottom w:val="none" w:sz="0" w:space="0" w:color="auto"/>
            <w:right w:val="none" w:sz="0" w:space="0" w:color="auto"/>
          </w:divBdr>
          <w:divsChild>
            <w:div w:id="16497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48998">
      <w:bodyDiv w:val="1"/>
      <w:marLeft w:val="0"/>
      <w:marRight w:val="0"/>
      <w:marTop w:val="0"/>
      <w:marBottom w:val="0"/>
      <w:divBdr>
        <w:top w:val="none" w:sz="0" w:space="0" w:color="auto"/>
        <w:left w:val="none" w:sz="0" w:space="0" w:color="auto"/>
        <w:bottom w:val="none" w:sz="0" w:space="0" w:color="auto"/>
        <w:right w:val="none" w:sz="0" w:space="0" w:color="auto"/>
      </w:divBdr>
      <w:divsChild>
        <w:div w:id="1432624185">
          <w:marLeft w:val="0"/>
          <w:marRight w:val="0"/>
          <w:marTop w:val="0"/>
          <w:marBottom w:val="0"/>
          <w:divBdr>
            <w:top w:val="none" w:sz="0" w:space="0" w:color="auto"/>
            <w:left w:val="none" w:sz="0" w:space="0" w:color="auto"/>
            <w:bottom w:val="none" w:sz="0" w:space="0" w:color="auto"/>
            <w:right w:val="none" w:sz="0" w:space="0" w:color="auto"/>
          </w:divBdr>
          <w:divsChild>
            <w:div w:id="248972891">
              <w:marLeft w:val="0"/>
              <w:marRight w:val="0"/>
              <w:marTop w:val="0"/>
              <w:marBottom w:val="0"/>
              <w:divBdr>
                <w:top w:val="none" w:sz="0" w:space="0" w:color="auto"/>
                <w:left w:val="none" w:sz="0" w:space="0" w:color="auto"/>
                <w:bottom w:val="none" w:sz="0" w:space="0" w:color="auto"/>
                <w:right w:val="none" w:sz="0" w:space="0" w:color="auto"/>
              </w:divBdr>
            </w:div>
            <w:div w:id="1176074621">
              <w:marLeft w:val="0"/>
              <w:marRight w:val="0"/>
              <w:marTop w:val="0"/>
              <w:marBottom w:val="0"/>
              <w:divBdr>
                <w:top w:val="none" w:sz="0" w:space="0" w:color="auto"/>
                <w:left w:val="none" w:sz="0" w:space="0" w:color="auto"/>
                <w:bottom w:val="none" w:sz="0" w:space="0" w:color="auto"/>
                <w:right w:val="none" w:sz="0" w:space="0" w:color="auto"/>
              </w:divBdr>
            </w:div>
            <w:div w:id="1245921680">
              <w:marLeft w:val="0"/>
              <w:marRight w:val="0"/>
              <w:marTop w:val="0"/>
              <w:marBottom w:val="0"/>
              <w:divBdr>
                <w:top w:val="none" w:sz="0" w:space="0" w:color="auto"/>
                <w:left w:val="none" w:sz="0" w:space="0" w:color="auto"/>
                <w:bottom w:val="none" w:sz="0" w:space="0" w:color="auto"/>
                <w:right w:val="none" w:sz="0" w:space="0" w:color="auto"/>
              </w:divBdr>
            </w:div>
            <w:div w:id="1253779259">
              <w:marLeft w:val="0"/>
              <w:marRight w:val="0"/>
              <w:marTop w:val="0"/>
              <w:marBottom w:val="0"/>
              <w:divBdr>
                <w:top w:val="none" w:sz="0" w:space="0" w:color="auto"/>
                <w:left w:val="none" w:sz="0" w:space="0" w:color="auto"/>
                <w:bottom w:val="none" w:sz="0" w:space="0" w:color="auto"/>
                <w:right w:val="none" w:sz="0" w:space="0" w:color="auto"/>
              </w:divBdr>
            </w:div>
            <w:div w:id="1299920962">
              <w:marLeft w:val="0"/>
              <w:marRight w:val="0"/>
              <w:marTop w:val="0"/>
              <w:marBottom w:val="0"/>
              <w:divBdr>
                <w:top w:val="none" w:sz="0" w:space="0" w:color="auto"/>
                <w:left w:val="none" w:sz="0" w:space="0" w:color="auto"/>
                <w:bottom w:val="none" w:sz="0" w:space="0" w:color="auto"/>
                <w:right w:val="none" w:sz="0" w:space="0" w:color="auto"/>
              </w:divBdr>
            </w:div>
            <w:div w:id="16081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6232">
      <w:bodyDiv w:val="1"/>
      <w:marLeft w:val="0"/>
      <w:marRight w:val="0"/>
      <w:marTop w:val="0"/>
      <w:marBottom w:val="0"/>
      <w:divBdr>
        <w:top w:val="none" w:sz="0" w:space="0" w:color="auto"/>
        <w:left w:val="none" w:sz="0" w:space="0" w:color="auto"/>
        <w:bottom w:val="none" w:sz="0" w:space="0" w:color="auto"/>
        <w:right w:val="none" w:sz="0" w:space="0" w:color="auto"/>
      </w:divBdr>
      <w:divsChild>
        <w:div w:id="514467508">
          <w:marLeft w:val="0"/>
          <w:marRight w:val="0"/>
          <w:marTop w:val="0"/>
          <w:marBottom w:val="0"/>
          <w:divBdr>
            <w:top w:val="none" w:sz="0" w:space="0" w:color="auto"/>
            <w:left w:val="none" w:sz="0" w:space="0" w:color="auto"/>
            <w:bottom w:val="none" w:sz="0" w:space="0" w:color="auto"/>
            <w:right w:val="none" w:sz="0" w:space="0" w:color="auto"/>
          </w:divBdr>
          <w:divsChild>
            <w:div w:id="334118092">
              <w:marLeft w:val="0"/>
              <w:marRight w:val="0"/>
              <w:marTop w:val="0"/>
              <w:marBottom w:val="0"/>
              <w:divBdr>
                <w:top w:val="none" w:sz="0" w:space="0" w:color="auto"/>
                <w:left w:val="none" w:sz="0" w:space="0" w:color="auto"/>
                <w:bottom w:val="none" w:sz="0" w:space="0" w:color="auto"/>
                <w:right w:val="none" w:sz="0" w:space="0" w:color="auto"/>
              </w:divBdr>
            </w:div>
            <w:div w:id="368461266">
              <w:marLeft w:val="0"/>
              <w:marRight w:val="0"/>
              <w:marTop w:val="0"/>
              <w:marBottom w:val="0"/>
              <w:divBdr>
                <w:top w:val="none" w:sz="0" w:space="0" w:color="auto"/>
                <w:left w:val="none" w:sz="0" w:space="0" w:color="auto"/>
                <w:bottom w:val="none" w:sz="0" w:space="0" w:color="auto"/>
                <w:right w:val="none" w:sz="0" w:space="0" w:color="auto"/>
              </w:divBdr>
            </w:div>
            <w:div w:id="474302410">
              <w:marLeft w:val="0"/>
              <w:marRight w:val="0"/>
              <w:marTop w:val="0"/>
              <w:marBottom w:val="0"/>
              <w:divBdr>
                <w:top w:val="none" w:sz="0" w:space="0" w:color="auto"/>
                <w:left w:val="none" w:sz="0" w:space="0" w:color="auto"/>
                <w:bottom w:val="none" w:sz="0" w:space="0" w:color="auto"/>
                <w:right w:val="none" w:sz="0" w:space="0" w:color="auto"/>
              </w:divBdr>
            </w:div>
            <w:div w:id="1205868653">
              <w:marLeft w:val="0"/>
              <w:marRight w:val="0"/>
              <w:marTop w:val="0"/>
              <w:marBottom w:val="0"/>
              <w:divBdr>
                <w:top w:val="none" w:sz="0" w:space="0" w:color="auto"/>
                <w:left w:val="none" w:sz="0" w:space="0" w:color="auto"/>
                <w:bottom w:val="none" w:sz="0" w:space="0" w:color="auto"/>
                <w:right w:val="none" w:sz="0" w:space="0" w:color="auto"/>
              </w:divBdr>
            </w:div>
            <w:div w:id="1555119177">
              <w:marLeft w:val="0"/>
              <w:marRight w:val="0"/>
              <w:marTop w:val="0"/>
              <w:marBottom w:val="0"/>
              <w:divBdr>
                <w:top w:val="none" w:sz="0" w:space="0" w:color="auto"/>
                <w:left w:val="none" w:sz="0" w:space="0" w:color="auto"/>
                <w:bottom w:val="none" w:sz="0" w:space="0" w:color="auto"/>
                <w:right w:val="none" w:sz="0" w:space="0" w:color="auto"/>
              </w:divBdr>
            </w:div>
            <w:div w:id="19009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518">
      <w:bodyDiv w:val="1"/>
      <w:marLeft w:val="0"/>
      <w:marRight w:val="0"/>
      <w:marTop w:val="0"/>
      <w:marBottom w:val="0"/>
      <w:divBdr>
        <w:top w:val="none" w:sz="0" w:space="0" w:color="auto"/>
        <w:left w:val="none" w:sz="0" w:space="0" w:color="auto"/>
        <w:bottom w:val="none" w:sz="0" w:space="0" w:color="auto"/>
        <w:right w:val="none" w:sz="0" w:space="0" w:color="auto"/>
      </w:divBdr>
      <w:divsChild>
        <w:div w:id="869613879">
          <w:marLeft w:val="0"/>
          <w:marRight w:val="0"/>
          <w:marTop w:val="0"/>
          <w:marBottom w:val="0"/>
          <w:divBdr>
            <w:top w:val="none" w:sz="0" w:space="0" w:color="auto"/>
            <w:left w:val="none" w:sz="0" w:space="0" w:color="auto"/>
            <w:bottom w:val="none" w:sz="0" w:space="0" w:color="auto"/>
            <w:right w:val="none" w:sz="0" w:space="0" w:color="auto"/>
          </w:divBdr>
          <w:divsChild>
            <w:div w:id="410741767">
              <w:marLeft w:val="0"/>
              <w:marRight w:val="0"/>
              <w:marTop w:val="0"/>
              <w:marBottom w:val="0"/>
              <w:divBdr>
                <w:top w:val="none" w:sz="0" w:space="0" w:color="auto"/>
                <w:left w:val="none" w:sz="0" w:space="0" w:color="auto"/>
                <w:bottom w:val="none" w:sz="0" w:space="0" w:color="auto"/>
                <w:right w:val="none" w:sz="0" w:space="0" w:color="auto"/>
              </w:divBdr>
            </w:div>
            <w:div w:id="745344499">
              <w:marLeft w:val="0"/>
              <w:marRight w:val="0"/>
              <w:marTop w:val="0"/>
              <w:marBottom w:val="0"/>
              <w:divBdr>
                <w:top w:val="none" w:sz="0" w:space="0" w:color="auto"/>
                <w:left w:val="none" w:sz="0" w:space="0" w:color="auto"/>
                <w:bottom w:val="none" w:sz="0" w:space="0" w:color="auto"/>
                <w:right w:val="none" w:sz="0" w:space="0" w:color="auto"/>
              </w:divBdr>
            </w:div>
            <w:div w:id="1731072044">
              <w:marLeft w:val="0"/>
              <w:marRight w:val="0"/>
              <w:marTop w:val="0"/>
              <w:marBottom w:val="0"/>
              <w:divBdr>
                <w:top w:val="none" w:sz="0" w:space="0" w:color="auto"/>
                <w:left w:val="none" w:sz="0" w:space="0" w:color="auto"/>
                <w:bottom w:val="none" w:sz="0" w:space="0" w:color="auto"/>
                <w:right w:val="none" w:sz="0" w:space="0" w:color="auto"/>
              </w:divBdr>
            </w:div>
            <w:div w:id="1789661672">
              <w:marLeft w:val="0"/>
              <w:marRight w:val="0"/>
              <w:marTop w:val="0"/>
              <w:marBottom w:val="0"/>
              <w:divBdr>
                <w:top w:val="none" w:sz="0" w:space="0" w:color="auto"/>
                <w:left w:val="none" w:sz="0" w:space="0" w:color="auto"/>
                <w:bottom w:val="none" w:sz="0" w:space="0" w:color="auto"/>
                <w:right w:val="none" w:sz="0" w:space="0" w:color="auto"/>
              </w:divBdr>
            </w:div>
            <w:div w:id="1854952065">
              <w:marLeft w:val="0"/>
              <w:marRight w:val="0"/>
              <w:marTop w:val="0"/>
              <w:marBottom w:val="0"/>
              <w:divBdr>
                <w:top w:val="none" w:sz="0" w:space="0" w:color="auto"/>
                <w:left w:val="none" w:sz="0" w:space="0" w:color="auto"/>
                <w:bottom w:val="none" w:sz="0" w:space="0" w:color="auto"/>
                <w:right w:val="none" w:sz="0" w:space="0" w:color="auto"/>
              </w:divBdr>
            </w:div>
            <w:div w:id="1900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058">
      <w:bodyDiv w:val="1"/>
      <w:marLeft w:val="0"/>
      <w:marRight w:val="0"/>
      <w:marTop w:val="0"/>
      <w:marBottom w:val="0"/>
      <w:divBdr>
        <w:top w:val="none" w:sz="0" w:space="0" w:color="auto"/>
        <w:left w:val="none" w:sz="0" w:space="0" w:color="auto"/>
        <w:bottom w:val="none" w:sz="0" w:space="0" w:color="auto"/>
        <w:right w:val="none" w:sz="0" w:space="0" w:color="auto"/>
      </w:divBdr>
      <w:divsChild>
        <w:div w:id="25374679">
          <w:marLeft w:val="0"/>
          <w:marRight w:val="0"/>
          <w:marTop w:val="0"/>
          <w:marBottom w:val="0"/>
          <w:divBdr>
            <w:top w:val="none" w:sz="0" w:space="0" w:color="auto"/>
            <w:left w:val="none" w:sz="0" w:space="0" w:color="auto"/>
            <w:bottom w:val="none" w:sz="0" w:space="0" w:color="auto"/>
            <w:right w:val="none" w:sz="0" w:space="0" w:color="auto"/>
          </w:divBdr>
          <w:divsChild>
            <w:div w:id="716659485">
              <w:marLeft w:val="0"/>
              <w:marRight w:val="0"/>
              <w:marTop w:val="0"/>
              <w:marBottom w:val="0"/>
              <w:divBdr>
                <w:top w:val="none" w:sz="0" w:space="0" w:color="auto"/>
                <w:left w:val="none" w:sz="0" w:space="0" w:color="auto"/>
                <w:bottom w:val="none" w:sz="0" w:space="0" w:color="auto"/>
                <w:right w:val="none" w:sz="0" w:space="0" w:color="auto"/>
              </w:divBdr>
            </w:div>
            <w:div w:id="985359786">
              <w:marLeft w:val="0"/>
              <w:marRight w:val="0"/>
              <w:marTop w:val="0"/>
              <w:marBottom w:val="0"/>
              <w:divBdr>
                <w:top w:val="none" w:sz="0" w:space="0" w:color="auto"/>
                <w:left w:val="none" w:sz="0" w:space="0" w:color="auto"/>
                <w:bottom w:val="none" w:sz="0" w:space="0" w:color="auto"/>
                <w:right w:val="none" w:sz="0" w:space="0" w:color="auto"/>
              </w:divBdr>
            </w:div>
            <w:div w:id="1272976258">
              <w:marLeft w:val="0"/>
              <w:marRight w:val="0"/>
              <w:marTop w:val="0"/>
              <w:marBottom w:val="0"/>
              <w:divBdr>
                <w:top w:val="none" w:sz="0" w:space="0" w:color="auto"/>
                <w:left w:val="none" w:sz="0" w:space="0" w:color="auto"/>
                <w:bottom w:val="none" w:sz="0" w:space="0" w:color="auto"/>
                <w:right w:val="none" w:sz="0" w:space="0" w:color="auto"/>
              </w:divBdr>
            </w:div>
            <w:div w:id="1590776629">
              <w:marLeft w:val="0"/>
              <w:marRight w:val="0"/>
              <w:marTop w:val="0"/>
              <w:marBottom w:val="0"/>
              <w:divBdr>
                <w:top w:val="none" w:sz="0" w:space="0" w:color="auto"/>
                <w:left w:val="none" w:sz="0" w:space="0" w:color="auto"/>
                <w:bottom w:val="none" w:sz="0" w:space="0" w:color="auto"/>
                <w:right w:val="none" w:sz="0" w:space="0" w:color="auto"/>
              </w:divBdr>
            </w:div>
            <w:div w:id="1777024079">
              <w:marLeft w:val="0"/>
              <w:marRight w:val="0"/>
              <w:marTop w:val="0"/>
              <w:marBottom w:val="0"/>
              <w:divBdr>
                <w:top w:val="none" w:sz="0" w:space="0" w:color="auto"/>
                <w:left w:val="none" w:sz="0" w:space="0" w:color="auto"/>
                <w:bottom w:val="none" w:sz="0" w:space="0" w:color="auto"/>
                <w:right w:val="none" w:sz="0" w:space="0" w:color="auto"/>
              </w:divBdr>
            </w:div>
            <w:div w:id="2133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eyword xmlns="44a56295-c29e-4898-8136-a54736c65b82" xsi:nil="true"/>
    <Descriptions xmlns="44a56295-c29e-4898-8136-a54736c65b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39BD326E786949B88006F85630A3A1" ma:contentTypeVersion="10" ma:contentTypeDescription="Create a new document." ma:contentTypeScope="" ma:versionID="7a46372e6c2bb1223a2bd452524e1390">
  <xsd:schema xmlns:xsd="http://www.w3.org/2001/XMLSchema" xmlns:xs="http://www.w3.org/2001/XMLSchema" xmlns:p="http://schemas.microsoft.com/office/2006/metadata/properties" xmlns:ns2="44a56295-c29e-4898-8136-a54736c65b82" xmlns:ns3="7402760c-56f2-40a6-ad62-e5fcfc73a461" targetNamespace="http://schemas.microsoft.com/office/2006/metadata/properties" ma:root="true" ma:fieldsID="71aeace4f81addac62f8940d84056ddd" ns2:_="" ns3:_="">
    <xsd:import namespace="44a56295-c29e-4898-8136-a54736c65b82"/>
    <xsd:import namespace="7402760c-56f2-40a6-ad62-e5fcfc73a461"/>
    <xsd:element name="properties">
      <xsd:complexType>
        <xsd:sequence>
          <xsd:element name="documentManagement">
            <xsd:complexType>
              <xsd:all>
                <xsd:element ref="ns2:Descriptions" minOccurs="0"/>
                <xsd:element ref="ns2:Keyword"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56295-c29e-4898-8136-a54736c65b82" elementFormDefault="qualified">
    <xsd:import namespace="http://schemas.microsoft.com/office/2006/documentManagement/types"/>
    <xsd:import namespace="http://schemas.microsoft.com/office/infopath/2007/PartnerControls"/>
    <xsd:element name="Descriptions" ma:index="8" nillable="true" ma:displayName="Descriptions" ma:description="Describe your document to make it appear at the top of search results" ma:internalName="Descriptions">
      <xsd:simpleType>
        <xsd:restriction base="dms:Note">
          <xsd:maxLength value="255"/>
        </xsd:restriction>
      </xsd:simpleType>
    </xsd:element>
    <xsd:element name="Keyword" ma:index="9" nillable="true" ma:displayName="Keyword" ma:description="Enter list of terms separated by semi-colon(;)" ma:internalName="Keywor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02760c-56f2-40a6-ad62-e5fcfc73a46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1ee89e71-04cd-405e-9ca3-99e020c1694d" ContentTypeId="0x0101" PreviousValue="false"/>
</file>

<file path=customXml/itemProps1.xml><?xml version="1.0" encoding="utf-8"?>
<ds:datastoreItem xmlns:ds="http://schemas.openxmlformats.org/officeDocument/2006/customXml" ds:itemID="{A8FED85B-5E10-4CB9-BECB-1FF12AAE854A}">
  <ds:schemaRefs>
    <ds:schemaRef ds:uri="http://schemas.microsoft.com/sharepoint/v3/contenttype/forms"/>
  </ds:schemaRefs>
</ds:datastoreItem>
</file>

<file path=customXml/itemProps2.xml><?xml version="1.0" encoding="utf-8"?>
<ds:datastoreItem xmlns:ds="http://schemas.openxmlformats.org/officeDocument/2006/customXml" ds:itemID="{A743A28C-1B54-410C-BE66-CFE04B875A7F}">
  <ds:schemaRefs>
    <ds:schemaRef ds:uri="http://schemas.microsoft.com/office/2006/metadata/properties"/>
    <ds:schemaRef ds:uri="http://schemas.microsoft.com/office/infopath/2007/PartnerControls"/>
    <ds:schemaRef ds:uri="44a56295-c29e-4898-8136-a54736c65b82"/>
  </ds:schemaRefs>
</ds:datastoreItem>
</file>

<file path=customXml/itemProps3.xml><?xml version="1.0" encoding="utf-8"?>
<ds:datastoreItem xmlns:ds="http://schemas.openxmlformats.org/officeDocument/2006/customXml" ds:itemID="{E26EF8FF-7E51-4813-BDED-F84AD42AF3C1}"/>
</file>

<file path=customXml/itemProps4.xml><?xml version="1.0" encoding="utf-8"?>
<ds:datastoreItem xmlns:ds="http://schemas.openxmlformats.org/officeDocument/2006/customXml" ds:itemID="{D5BEC8F8-20FC-478A-A000-537DD73177D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8026</Words>
  <Characters>45749</Characters>
  <Application>Microsoft Office Word</Application>
  <DocSecurity>4</DocSecurity>
  <Lines>381</Lines>
  <Paragraphs>107</Paragraphs>
  <ScaleCrop>false</ScaleCrop>
  <Company/>
  <LinksUpToDate>false</LinksUpToDate>
  <CharactersWithSpaces>53668</CharactersWithSpaces>
  <SharedDoc>false</SharedDoc>
  <HLinks>
    <vt:vector size="312" baseType="variant">
      <vt:variant>
        <vt:i4>7274598</vt:i4>
      </vt:variant>
      <vt:variant>
        <vt:i4>153</vt:i4>
      </vt:variant>
      <vt:variant>
        <vt:i4>0</vt:i4>
      </vt:variant>
      <vt:variant>
        <vt:i4>5</vt:i4>
      </vt:variant>
      <vt:variant>
        <vt:lpwstr/>
      </vt:variant>
      <vt:variant>
        <vt:lpwstr>recommendation</vt:lpwstr>
      </vt:variant>
      <vt:variant>
        <vt:i4>327751</vt:i4>
      </vt:variant>
      <vt:variant>
        <vt:i4>150</vt:i4>
      </vt:variant>
      <vt:variant>
        <vt:i4>0</vt:i4>
      </vt:variant>
      <vt:variant>
        <vt:i4>5</vt:i4>
      </vt:variant>
      <vt:variant>
        <vt:lpwstr/>
      </vt:variant>
      <vt:variant>
        <vt:lpwstr>Xfd8821a5503c4d7f550a2aeb3f677f7fba4a509</vt:lpwstr>
      </vt:variant>
      <vt:variant>
        <vt:i4>2293823</vt:i4>
      </vt:variant>
      <vt:variant>
        <vt:i4>147</vt:i4>
      </vt:variant>
      <vt:variant>
        <vt:i4>0</vt:i4>
      </vt:variant>
      <vt:variant>
        <vt:i4>5</vt:i4>
      </vt:variant>
      <vt:variant>
        <vt:lpwstr/>
      </vt:variant>
      <vt:variant>
        <vt:lpwstr>the-compelling-case-for-action</vt:lpwstr>
      </vt:variant>
      <vt:variant>
        <vt:i4>6619260</vt:i4>
      </vt:variant>
      <vt:variant>
        <vt:i4>144</vt:i4>
      </vt:variant>
      <vt:variant>
        <vt:i4>0</vt:i4>
      </vt:variant>
      <vt:variant>
        <vt:i4>5</vt:i4>
      </vt:variant>
      <vt:variant>
        <vt:lpwstr/>
      </vt:variant>
      <vt:variant>
        <vt:lpwstr>the-inflection-point-is-now</vt:lpwstr>
      </vt:variant>
      <vt:variant>
        <vt:i4>5767199</vt:i4>
      </vt:variant>
      <vt:variant>
        <vt:i4>141</vt:i4>
      </vt:variant>
      <vt:variant>
        <vt:i4>0</vt:i4>
      </vt:variant>
      <vt:variant>
        <vt:i4>5</vt:i4>
      </vt:variant>
      <vt:variant>
        <vt:lpwstr/>
      </vt:variant>
      <vt:variant>
        <vt:lpwstr>X79a8ee2b39a46bfda19aa4966b3a54cd98dbf13</vt:lpwstr>
      </vt:variant>
      <vt:variant>
        <vt:i4>5177373</vt:i4>
      </vt:variant>
      <vt:variant>
        <vt:i4>138</vt:i4>
      </vt:variant>
      <vt:variant>
        <vt:i4>0</vt:i4>
      </vt:variant>
      <vt:variant>
        <vt:i4>5</vt:i4>
      </vt:variant>
      <vt:variant>
        <vt:lpwstr/>
      </vt:variant>
      <vt:variant>
        <vt:lpwstr>sensitivity-analysis</vt:lpwstr>
      </vt:variant>
      <vt:variant>
        <vt:i4>3604607</vt:i4>
      </vt:variant>
      <vt:variant>
        <vt:i4>135</vt:i4>
      </vt:variant>
      <vt:variant>
        <vt:i4>0</vt:i4>
      </vt:variant>
      <vt:variant>
        <vt:i4>5</vt:i4>
      </vt:variant>
      <vt:variant>
        <vt:lpwstr/>
      </vt:variant>
      <vt:variant>
        <vt:lpwstr>return-on-investment-model</vt:lpwstr>
      </vt:variant>
      <vt:variant>
        <vt:i4>8257599</vt:i4>
      </vt:variant>
      <vt:variant>
        <vt:i4>132</vt:i4>
      </vt:variant>
      <vt:variant>
        <vt:i4>0</vt:i4>
      </vt:variant>
      <vt:variant>
        <vt:i4>5</vt:i4>
      </vt:variant>
      <vt:variant>
        <vt:lpwstr/>
      </vt:variant>
      <vt:variant>
        <vt:lpwstr>investment-timeline-and-milestones</vt:lpwstr>
      </vt:variant>
      <vt:variant>
        <vt:i4>3211305</vt:i4>
      </vt:variant>
      <vt:variant>
        <vt:i4>129</vt:i4>
      </vt:variant>
      <vt:variant>
        <vt:i4>0</vt:i4>
      </vt:variant>
      <vt:variant>
        <vt:i4>5</vt:i4>
      </vt:variant>
      <vt:variant>
        <vt:lpwstr/>
      </vt:variant>
      <vt:variant>
        <vt:lpwstr>detailed-cost-breakdown</vt:lpwstr>
      </vt:variant>
      <vt:variant>
        <vt:i4>7798831</vt:i4>
      </vt:variant>
      <vt:variant>
        <vt:i4>126</vt:i4>
      </vt:variant>
      <vt:variant>
        <vt:i4>0</vt:i4>
      </vt:variant>
      <vt:variant>
        <vt:i4>5</vt:i4>
      </vt:variant>
      <vt:variant>
        <vt:lpwstr/>
      </vt:variant>
      <vt:variant>
        <vt:lpwstr>investment-overview</vt:lpwstr>
      </vt:variant>
      <vt:variant>
        <vt:i4>786456</vt:i4>
      </vt:variant>
      <vt:variant>
        <vt:i4>123</vt:i4>
      </vt:variant>
      <vt:variant>
        <vt:i4>0</vt:i4>
      </vt:variant>
      <vt:variant>
        <vt:i4>5</vt:i4>
      </vt:variant>
      <vt:variant>
        <vt:lpwstr/>
      </vt:variant>
      <vt:variant>
        <vt:lpwstr>Xe993841ca138d3ede947c95cf15c47726b7694e</vt:lpwstr>
      </vt:variant>
      <vt:variant>
        <vt:i4>5374037</vt:i4>
      </vt:variant>
      <vt:variant>
        <vt:i4>120</vt:i4>
      </vt:variant>
      <vt:variant>
        <vt:i4>0</vt:i4>
      </vt:variant>
      <vt:variant>
        <vt:i4>5</vt:i4>
      </vt:variant>
      <vt:variant>
        <vt:lpwstr/>
      </vt:variant>
      <vt:variant>
        <vt:lpwstr>risk-management-framework</vt:lpwstr>
      </vt:variant>
      <vt:variant>
        <vt:i4>5701707</vt:i4>
      </vt:variant>
      <vt:variant>
        <vt:i4>117</vt:i4>
      </vt:variant>
      <vt:variant>
        <vt:i4>0</vt:i4>
      </vt:variant>
      <vt:variant>
        <vt:i4>5</vt:i4>
      </vt:variant>
      <vt:variant>
        <vt:lpwstr/>
      </vt:variant>
      <vt:variant>
        <vt:lpwstr>Xeef190656414e2355e86c120d09b966771e4fa0</vt:lpwstr>
      </vt:variant>
      <vt:variant>
        <vt:i4>5374028</vt:i4>
      </vt:variant>
      <vt:variant>
        <vt:i4>114</vt:i4>
      </vt:variant>
      <vt:variant>
        <vt:i4>0</vt:i4>
      </vt:variant>
      <vt:variant>
        <vt:i4>5</vt:i4>
      </vt:variant>
      <vt:variant>
        <vt:lpwstr/>
      </vt:variant>
      <vt:variant>
        <vt:lpwstr>X7cca44f7d18ce1aa61e5741ed7488bbc4e4960e</vt:lpwstr>
      </vt:variant>
      <vt:variant>
        <vt:i4>1441792</vt:i4>
      </vt:variant>
      <vt:variant>
        <vt:i4>111</vt:i4>
      </vt:variant>
      <vt:variant>
        <vt:i4>0</vt:i4>
      </vt:variant>
      <vt:variant>
        <vt:i4>5</vt:i4>
      </vt:variant>
      <vt:variant>
        <vt:lpwstr/>
      </vt:variant>
      <vt:variant>
        <vt:lpwstr>critical-success-factors</vt:lpwstr>
      </vt:variant>
      <vt:variant>
        <vt:i4>5046363</vt:i4>
      </vt:variant>
      <vt:variant>
        <vt:i4>108</vt:i4>
      </vt:variant>
      <vt:variant>
        <vt:i4>0</vt:i4>
      </vt:variant>
      <vt:variant>
        <vt:i4>5</vt:i4>
      </vt:variant>
      <vt:variant>
        <vt:lpwstr/>
      </vt:variant>
      <vt:variant>
        <vt:lpwstr>resource-optimization-strategies</vt:lpwstr>
      </vt:variant>
      <vt:variant>
        <vt:i4>458833</vt:i4>
      </vt:variant>
      <vt:variant>
        <vt:i4>105</vt:i4>
      </vt:variant>
      <vt:variant>
        <vt:i4>0</vt:i4>
      </vt:variant>
      <vt:variant>
        <vt:i4>5</vt:i4>
      </vt:variant>
      <vt:variant>
        <vt:lpwstr/>
      </vt:variant>
      <vt:variant>
        <vt:lpwstr>key-responsibilities-by-team</vt:lpwstr>
      </vt:variant>
      <vt:variant>
        <vt:i4>5570589</vt:i4>
      </vt:variant>
      <vt:variant>
        <vt:i4>102</vt:i4>
      </vt:variant>
      <vt:variant>
        <vt:i4>0</vt:i4>
      </vt:variant>
      <vt:variant>
        <vt:i4>5</vt:i4>
      </vt:variant>
      <vt:variant>
        <vt:lpwstr/>
      </vt:variant>
      <vt:variant>
        <vt:lpwstr>Xde6ea95694d1760aecedf087f78bfaec853b081</vt:lpwstr>
      </vt:variant>
      <vt:variant>
        <vt:i4>196636</vt:i4>
      </vt:variant>
      <vt:variant>
        <vt:i4>99</vt:i4>
      </vt:variant>
      <vt:variant>
        <vt:i4>0</vt:i4>
      </vt:variant>
      <vt:variant>
        <vt:i4>5</vt:i4>
      </vt:variant>
      <vt:variant>
        <vt:lpwstr/>
      </vt:variant>
      <vt:variant>
        <vt:lpwstr>Xd5bd594e9f358838205bd536ada5a21d09915d9</vt:lpwstr>
      </vt:variant>
      <vt:variant>
        <vt:i4>1572880</vt:i4>
      </vt:variant>
      <vt:variant>
        <vt:i4>96</vt:i4>
      </vt:variant>
      <vt:variant>
        <vt:i4>0</vt:i4>
      </vt:variant>
      <vt:variant>
        <vt:i4>5</vt:i4>
      </vt:variant>
      <vt:variant>
        <vt:lpwstr/>
      </vt:variant>
      <vt:variant>
        <vt:lpwstr>change-management--adoption-strategy</vt:lpwstr>
      </vt:variant>
      <vt:variant>
        <vt:i4>327711</vt:i4>
      </vt:variant>
      <vt:variant>
        <vt:i4>93</vt:i4>
      </vt:variant>
      <vt:variant>
        <vt:i4>0</vt:i4>
      </vt:variant>
      <vt:variant>
        <vt:i4>5</vt:i4>
      </vt:variant>
      <vt:variant>
        <vt:lpwstr/>
      </vt:variant>
      <vt:variant>
        <vt:lpwstr>fail-fast-learn-fast-culture</vt:lpwstr>
      </vt:variant>
      <vt:variant>
        <vt:i4>6226004</vt:i4>
      </vt:variant>
      <vt:variant>
        <vt:i4>90</vt:i4>
      </vt:variant>
      <vt:variant>
        <vt:i4>0</vt:i4>
      </vt:variant>
      <vt:variant>
        <vt:i4>5</vt:i4>
      </vt:variant>
      <vt:variant>
        <vt:lpwstr/>
      </vt:variant>
      <vt:variant>
        <vt:lpwstr>technical-operations-approach</vt:lpwstr>
      </vt:variant>
      <vt:variant>
        <vt:i4>6225946</vt:i4>
      </vt:variant>
      <vt:variant>
        <vt:i4>87</vt:i4>
      </vt:variant>
      <vt:variant>
        <vt:i4>0</vt:i4>
      </vt:variant>
      <vt:variant>
        <vt:i4>5</vt:i4>
      </vt:variant>
      <vt:variant>
        <vt:lpwstr/>
      </vt:variant>
      <vt:variant>
        <vt:lpwstr>Xdb801a2a9b8d8109a7fdcb5ce131c8518c64b24</vt:lpwstr>
      </vt:variant>
      <vt:variant>
        <vt:i4>3735676</vt:i4>
      </vt:variant>
      <vt:variant>
        <vt:i4>84</vt:i4>
      </vt:variant>
      <vt:variant>
        <vt:i4>0</vt:i4>
      </vt:variant>
      <vt:variant>
        <vt:i4>5</vt:i4>
      </vt:variant>
      <vt:variant>
        <vt:lpwstr/>
      </vt:variant>
      <vt:variant>
        <vt:lpwstr>mission-oriented-pod-structure</vt:lpwstr>
      </vt:variant>
      <vt:variant>
        <vt:i4>5439559</vt:i4>
      </vt:variant>
      <vt:variant>
        <vt:i4>81</vt:i4>
      </vt:variant>
      <vt:variant>
        <vt:i4>0</vt:i4>
      </vt:variant>
      <vt:variant>
        <vt:i4>5</vt:i4>
      </vt:variant>
      <vt:variant>
        <vt:lpwstr/>
      </vt:variant>
      <vt:variant>
        <vt:lpwstr>X50936163c41664067923725e85070de17f1a13f</vt:lpwstr>
      </vt:variant>
      <vt:variant>
        <vt:i4>1638419</vt:i4>
      </vt:variant>
      <vt:variant>
        <vt:i4>78</vt:i4>
      </vt:variant>
      <vt:variant>
        <vt:i4>0</vt:i4>
      </vt:variant>
      <vt:variant>
        <vt:i4>5</vt:i4>
      </vt:variant>
      <vt:variant>
        <vt:lpwstr/>
      </vt:variant>
      <vt:variant>
        <vt:lpwstr>dedicated-leadership--team-structure</vt:lpwstr>
      </vt:variant>
      <vt:variant>
        <vt:i4>5373970</vt:i4>
      </vt:variant>
      <vt:variant>
        <vt:i4>75</vt:i4>
      </vt:variant>
      <vt:variant>
        <vt:i4>0</vt:i4>
      </vt:variant>
      <vt:variant>
        <vt:i4>5</vt:i4>
      </vt:variant>
      <vt:variant>
        <vt:lpwstr/>
      </vt:variant>
      <vt:variant>
        <vt:lpwstr>X6faf1bc0af60499102c8de7138cb88f94452aec</vt:lpwstr>
      </vt:variant>
      <vt:variant>
        <vt:i4>3342447</vt:i4>
      </vt:variant>
      <vt:variant>
        <vt:i4>72</vt:i4>
      </vt:variant>
      <vt:variant>
        <vt:i4>0</vt:i4>
      </vt:variant>
      <vt:variant>
        <vt:i4>5</vt:i4>
      </vt:variant>
      <vt:variant>
        <vt:lpwstr/>
      </vt:variant>
      <vt:variant>
        <vt:lpwstr>patient-impact</vt:lpwstr>
      </vt:variant>
      <vt:variant>
        <vt:i4>4456452</vt:i4>
      </vt:variant>
      <vt:variant>
        <vt:i4>69</vt:i4>
      </vt:variant>
      <vt:variant>
        <vt:i4>0</vt:i4>
      </vt:variant>
      <vt:variant>
        <vt:i4>5</vt:i4>
      </vt:variant>
      <vt:variant>
        <vt:lpwstr/>
      </vt:variant>
      <vt:variant>
        <vt:lpwstr>quantifiable-return-on-investment</vt:lpwstr>
      </vt:variant>
      <vt:variant>
        <vt:i4>5373974</vt:i4>
      </vt:variant>
      <vt:variant>
        <vt:i4>66</vt:i4>
      </vt:variant>
      <vt:variant>
        <vt:i4>0</vt:i4>
      </vt:variant>
      <vt:variant>
        <vt:i4>5</vt:i4>
      </vt:variant>
      <vt:variant>
        <vt:lpwstr/>
      </vt:variant>
      <vt:variant>
        <vt:lpwstr>X553972953726590626875bea8a2f3d8d11c9cf4</vt:lpwstr>
      </vt:variant>
      <vt:variant>
        <vt:i4>4784216</vt:i4>
      </vt:variant>
      <vt:variant>
        <vt:i4>63</vt:i4>
      </vt:variant>
      <vt:variant>
        <vt:i4>0</vt:i4>
      </vt:variant>
      <vt:variant>
        <vt:i4>5</vt:i4>
      </vt:variant>
      <vt:variant>
        <vt:lpwstr/>
      </vt:variant>
      <vt:variant>
        <vt:lpwstr>optimized-trial-design--execution</vt:lpwstr>
      </vt:variant>
      <vt:variant>
        <vt:i4>5963859</vt:i4>
      </vt:variant>
      <vt:variant>
        <vt:i4>60</vt:i4>
      </vt:variant>
      <vt:variant>
        <vt:i4>0</vt:i4>
      </vt:variant>
      <vt:variant>
        <vt:i4>5</vt:i4>
      </vt:variant>
      <vt:variant>
        <vt:lpwstr/>
      </vt:variant>
      <vt:variant>
        <vt:lpwstr>enhanced-rd-productivity</vt:lpwstr>
      </vt:variant>
      <vt:variant>
        <vt:i4>786511</vt:i4>
      </vt:variant>
      <vt:variant>
        <vt:i4>57</vt:i4>
      </vt:variant>
      <vt:variant>
        <vt:i4>0</vt:i4>
      </vt:variant>
      <vt:variant>
        <vt:i4>5</vt:i4>
      </vt:variant>
      <vt:variant>
        <vt:lpwstr/>
      </vt:variant>
      <vt:variant>
        <vt:lpwstr>X0097471ada76545ffe7802a456992b881f09d20</vt:lpwstr>
      </vt:variant>
      <vt:variant>
        <vt:i4>720904</vt:i4>
      </vt:variant>
      <vt:variant>
        <vt:i4>54</vt:i4>
      </vt:variant>
      <vt:variant>
        <vt:i4>0</vt:i4>
      </vt:variant>
      <vt:variant>
        <vt:i4>5</vt:i4>
      </vt:variant>
      <vt:variant>
        <vt:lpwstr/>
      </vt:variant>
      <vt:variant>
        <vt:lpwstr>accelerated-development-timelines</vt:lpwstr>
      </vt:variant>
      <vt:variant>
        <vt:i4>5505099</vt:i4>
      </vt:variant>
      <vt:variant>
        <vt:i4>51</vt:i4>
      </vt:variant>
      <vt:variant>
        <vt:i4>0</vt:i4>
      </vt:variant>
      <vt:variant>
        <vt:i4>5</vt:i4>
      </vt:variant>
      <vt:variant>
        <vt:lpwstr/>
      </vt:variant>
      <vt:variant>
        <vt:lpwstr>X204392c300d5ef601835e8910ad7e67e00c6eea</vt:lpwstr>
      </vt:variant>
      <vt:variant>
        <vt:i4>7929912</vt:i4>
      </vt:variant>
      <vt:variant>
        <vt:i4>48</vt:i4>
      </vt:variant>
      <vt:variant>
        <vt:i4>0</vt:i4>
      </vt:variant>
      <vt:variant>
        <vt:i4>5</vt:i4>
      </vt:variant>
      <vt:variant>
        <vt:lpwstr/>
      </vt:variant>
      <vt:variant>
        <vt:lpwstr>implementation-approach</vt:lpwstr>
      </vt:variant>
      <vt:variant>
        <vt:i4>3473534</vt:i4>
      </vt:variant>
      <vt:variant>
        <vt:i4>45</vt:i4>
      </vt:variant>
      <vt:variant>
        <vt:i4>0</vt:i4>
      </vt:variant>
      <vt:variant>
        <vt:i4>5</vt:i4>
      </vt:variant>
      <vt:variant>
        <vt:lpwstr/>
      </vt:variant>
      <vt:variant>
        <vt:lpwstr>technical-architecture</vt:lpwstr>
      </vt:variant>
      <vt:variant>
        <vt:i4>131147</vt:i4>
      </vt:variant>
      <vt:variant>
        <vt:i4>42</vt:i4>
      </vt:variant>
      <vt:variant>
        <vt:i4>0</vt:i4>
      </vt:variant>
      <vt:variant>
        <vt:i4>5</vt:i4>
      </vt:variant>
      <vt:variant>
        <vt:lpwstr/>
      </vt:variant>
      <vt:variant>
        <vt:lpwstr>X175c9c6b2edb561d51030b0cd908e41e5694bb0</vt:lpwstr>
      </vt:variant>
      <vt:variant>
        <vt:i4>5242959</vt:i4>
      </vt:variant>
      <vt:variant>
        <vt:i4>39</vt:i4>
      </vt:variant>
      <vt:variant>
        <vt:i4>0</vt:i4>
      </vt:variant>
      <vt:variant>
        <vt:i4>5</vt:i4>
      </vt:variant>
      <vt:variant>
        <vt:lpwstr/>
      </vt:variant>
      <vt:variant>
        <vt:lpwstr>Xf092da99c9acf0b0b1d05fdc2eeb00e1e31c3ef</vt:lpwstr>
      </vt:variant>
      <vt:variant>
        <vt:i4>6094924</vt:i4>
      </vt:variant>
      <vt:variant>
        <vt:i4>36</vt:i4>
      </vt:variant>
      <vt:variant>
        <vt:i4>0</vt:i4>
      </vt:variant>
      <vt:variant>
        <vt:i4>5</vt:i4>
      </vt:variant>
      <vt:variant>
        <vt:lpwstr/>
      </vt:variant>
      <vt:variant>
        <vt:lpwstr>X783b03070fc46f3860c8302d0b8b5dadd06339f</vt:lpwstr>
      </vt:variant>
      <vt:variant>
        <vt:i4>917583</vt:i4>
      </vt:variant>
      <vt:variant>
        <vt:i4>33</vt:i4>
      </vt:variant>
      <vt:variant>
        <vt:i4>0</vt:i4>
      </vt:variant>
      <vt:variant>
        <vt:i4>5</vt:i4>
      </vt:variant>
      <vt:variant>
        <vt:lpwstr/>
      </vt:variant>
      <vt:variant>
        <vt:lpwstr>X5c953d6f602f798423bf435485e77855440fb7d</vt:lpwstr>
      </vt:variant>
      <vt:variant>
        <vt:i4>3670058</vt:i4>
      </vt:variant>
      <vt:variant>
        <vt:i4>30</vt:i4>
      </vt:variant>
      <vt:variant>
        <vt:i4>0</vt:i4>
      </vt:variant>
      <vt:variant>
        <vt:i4>5</vt:i4>
      </vt:variant>
      <vt:variant>
        <vt:lpwstr/>
      </vt:variant>
      <vt:variant>
        <vt:lpwstr>core-platform-capabilities</vt:lpwstr>
      </vt:variant>
      <vt:variant>
        <vt:i4>131091</vt:i4>
      </vt:variant>
      <vt:variant>
        <vt:i4>27</vt:i4>
      </vt:variant>
      <vt:variant>
        <vt:i4>0</vt:i4>
      </vt:variant>
      <vt:variant>
        <vt:i4>5</vt:i4>
      </vt:variant>
      <vt:variant>
        <vt:lpwstr/>
      </vt:variant>
      <vt:variant>
        <vt:lpwstr>X3da8dfa5d73c9ffef969a47df93955be062194b</vt:lpwstr>
      </vt:variant>
      <vt:variant>
        <vt:i4>2162791</vt:i4>
      </vt:variant>
      <vt:variant>
        <vt:i4>24</vt:i4>
      </vt:variant>
      <vt:variant>
        <vt:i4>0</vt:i4>
      </vt:variant>
      <vt:variant>
        <vt:i4>5</vt:i4>
      </vt:variant>
      <vt:variant>
        <vt:lpwstr/>
      </vt:variant>
      <vt:variant>
        <vt:lpwstr>competitive-imperative</vt:lpwstr>
      </vt:variant>
      <vt:variant>
        <vt:i4>4521984</vt:i4>
      </vt:variant>
      <vt:variant>
        <vt:i4>21</vt:i4>
      </vt:variant>
      <vt:variant>
        <vt:i4>0</vt:i4>
      </vt:variant>
      <vt:variant>
        <vt:i4>5</vt:i4>
      </vt:variant>
      <vt:variant>
        <vt:lpwstr/>
      </vt:variant>
      <vt:variant>
        <vt:lpwstr>strategic-opportunity</vt:lpwstr>
      </vt:variant>
      <vt:variant>
        <vt:i4>917587</vt:i4>
      </vt:variant>
      <vt:variant>
        <vt:i4>18</vt:i4>
      </vt:variant>
      <vt:variant>
        <vt:i4>0</vt:i4>
      </vt:variant>
      <vt:variant>
        <vt:i4>5</vt:i4>
      </vt:variant>
      <vt:variant>
        <vt:lpwstr/>
      </vt:variant>
      <vt:variant>
        <vt:lpwstr>the-unsustainable-status-quo</vt:lpwstr>
      </vt:variant>
      <vt:variant>
        <vt:i4>4915294</vt:i4>
      </vt:variant>
      <vt:variant>
        <vt:i4>15</vt:i4>
      </vt:variant>
      <vt:variant>
        <vt:i4>0</vt:i4>
      </vt:variant>
      <vt:variant>
        <vt:i4>5</vt:i4>
      </vt:variant>
      <vt:variant>
        <vt:lpwstr/>
      </vt:variant>
      <vt:variant>
        <vt:lpwstr>industry-inflection-point</vt:lpwstr>
      </vt:variant>
      <vt:variant>
        <vt:i4>196674</vt:i4>
      </vt:variant>
      <vt:variant>
        <vt:i4>12</vt:i4>
      </vt:variant>
      <vt:variant>
        <vt:i4>0</vt:i4>
      </vt:variant>
      <vt:variant>
        <vt:i4>5</vt:i4>
      </vt:variant>
      <vt:variant>
        <vt:lpwstr/>
      </vt:variant>
      <vt:variant>
        <vt:lpwstr>X95fe7017c0985ccccdfa4dbc39de10790c80da8</vt:lpwstr>
      </vt:variant>
      <vt:variant>
        <vt:i4>5898310</vt:i4>
      </vt:variant>
      <vt:variant>
        <vt:i4>9</vt:i4>
      </vt:variant>
      <vt:variant>
        <vt:i4>0</vt:i4>
      </vt:variant>
      <vt:variant>
        <vt:i4>5</vt:i4>
      </vt:variant>
      <vt:variant>
        <vt:lpwstr/>
      </vt:variant>
      <vt:variant>
        <vt:lpwstr>X0fce603ea7f8a6a1c4bf1295c73df5b50f0eae7</vt:lpwstr>
      </vt:variant>
      <vt:variant>
        <vt:i4>4325441</vt:i4>
      </vt:variant>
      <vt:variant>
        <vt:i4>6</vt:i4>
      </vt:variant>
      <vt:variant>
        <vt:i4>0</vt:i4>
      </vt:variant>
      <vt:variant>
        <vt:i4>5</vt:i4>
      </vt:variant>
      <vt:variant>
        <vt:lpwstr/>
      </vt:variant>
      <vt:variant>
        <vt:lpwstr>four-interconnected-capabilities</vt:lpwstr>
      </vt:variant>
      <vt:variant>
        <vt:i4>7798845</vt:i4>
      </vt:variant>
      <vt:variant>
        <vt:i4>3</vt:i4>
      </vt:variant>
      <vt:variant>
        <vt:i4>0</vt:i4>
      </vt:variant>
      <vt:variant>
        <vt:i4>5</vt:i4>
      </vt:variant>
      <vt:variant>
        <vt:lpwstr/>
      </vt:variant>
      <vt:variant>
        <vt:lpwstr>the-orchestrators-of-discovery</vt:lpwstr>
      </vt:variant>
      <vt:variant>
        <vt:i4>5308486</vt:i4>
      </vt:variant>
      <vt:variant>
        <vt:i4>0</vt:i4>
      </vt:variant>
      <vt:variant>
        <vt:i4>0</vt:i4>
      </vt:variant>
      <vt:variant>
        <vt:i4>5</vt:i4>
      </vt:variant>
      <vt:variant>
        <vt:lpwstr/>
      </vt:variant>
      <vt:variant>
        <vt:lpwstr>X78270785b9552215b74ad1a2e2802b182d35eda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Justin</dc:creator>
  <cp:keywords/>
  <cp:lastModifiedBy>Artzi, Ronen</cp:lastModifiedBy>
  <cp:revision>16</cp:revision>
  <dcterms:created xsi:type="dcterms:W3CDTF">2025-03-27T02:45:00Z</dcterms:created>
  <dcterms:modified xsi:type="dcterms:W3CDTF">2025-04-02T17:53:00Z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0x0101003E39BD326E786949B88006F85630A3A1</vt:lpwstr>
  </property>
</Properties>
</file>